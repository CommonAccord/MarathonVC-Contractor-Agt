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24F8D" w14:textId="79E01295" w:rsidR="00F11D72" w:rsidRDefault="00004D77" w:rsidP="002972C2">
      <w:pPr>
        <w:pBdr>
          <w:bottom w:val="double" w:sz="6" w:space="1" w:color="auto"/>
        </w:pBdr>
        <w:spacing w:before="120" w:after="120" w:line="360" w:lineRule="auto"/>
        <w:jc w:val="center"/>
        <w:rPr>
          <w:rFonts w:eastAsia="Times"/>
          <w:b/>
          <w:lang w:val="en-GB"/>
          <w:rPrChange w:id="9" w:author="Microsoft Office User" w:date="2021-01-22T18:37:00Z">
            <w:rPr>
              <w:rFonts w:ascii="Times New Roman" w:eastAsia="Times" w:hAnsi="Times New Roman" w:cs="Times New Roman"/>
              <w:sz w:val="24"/>
              <w:szCs w:val="24"/>
              <w:lang w:val="en-US"/>
            </w:rPr>
          </w:rPrChange>
        </w:rPr>
        <w:pPrChange w:id="10" w:author="Microsoft Office User" w:date="2021-01-22T18:37:00Z">
          <w:pPr>
            <w:pBdr>
              <w:top w:val="nil"/>
              <w:left w:val="nil"/>
              <w:bottom w:val="double" w:sz="6" w:space="1" w:color="auto"/>
              <w:right w:val="nil"/>
              <w:between w:val="nil"/>
            </w:pBdr>
            <w:spacing w:after="240" w:line="276" w:lineRule="auto"/>
            <w:contextualSpacing w:val="0"/>
            <w:jc w:val="center"/>
            <w:outlineLvl w:val="0"/>
          </w:pPr>
        </w:pPrChange>
      </w:pPr>
      <w:ins w:id="11" w:author="Microsoft Office User" w:date="2021-01-22T18:37:00Z">
        <w:r w:rsidRPr="00F569CD">
          <w:rPr>
            <w:b/>
            <w:bCs/>
            <w:lang w:val="en-GB"/>
          </w:rPr>
          <w:t>INDEPENDENT CONTRACTOR</w:t>
        </w:r>
      </w:ins>
      <w:del w:id="12" w:author="Microsoft Office User" w:date="2021-01-22T18:37:00Z">
        <w:r w:rsidR="008E7D93" w:rsidRPr="000437F5">
          <w:rPr>
            <w:rFonts w:eastAsia="Times"/>
            <w:b/>
            <w:lang w:val="en-US"/>
          </w:rPr>
          <w:delText>EMPLOYMENT</w:delText>
        </w:r>
      </w:del>
      <w:r w:rsidR="008E7D93" w:rsidRPr="00F569CD">
        <w:rPr>
          <w:rFonts w:eastAsia="Times"/>
          <w:b/>
          <w:lang w:val="en-GB"/>
          <w:rPrChange w:id="13" w:author="Microsoft Office User" w:date="2021-01-22T18:37:00Z">
            <w:rPr>
              <w:rFonts w:ascii="Times New Roman" w:eastAsia="Times" w:hAnsi="Times New Roman" w:cs="Times New Roman"/>
              <w:b/>
              <w:sz w:val="24"/>
              <w:szCs w:val="24"/>
              <w:lang w:val="en-US"/>
            </w:rPr>
          </w:rPrChange>
        </w:rPr>
        <w:t xml:space="preserve"> AGREEMENT</w:t>
      </w:r>
    </w:p>
    <w:p w14:paraId="2435E3E1" w14:textId="77777777" w:rsidR="002972C2" w:rsidRDefault="002972C2" w:rsidP="002972C2">
      <w:pPr>
        <w:spacing w:before="120" w:after="120"/>
        <w:jc w:val="both"/>
        <w:rPr>
          <w:ins w:id="14" w:author="Microsoft Office User" w:date="2021-01-22T18:37:00Z"/>
          <w:lang w:val="en-GB"/>
        </w:rPr>
      </w:pPr>
    </w:p>
    <w:p w14:paraId="7AF296FB" w14:textId="740D5A64" w:rsidR="00C744A3" w:rsidRPr="00F569CD" w:rsidRDefault="003906F1" w:rsidP="002972C2">
      <w:pPr>
        <w:spacing w:before="120" w:after="120"/>
        <w:jc w:val="both"/>
        <w:rPr>
          <w:rFonts w:eastAsia="Times"/>
          <w:lang w:val="en-GB"/>
          <w:rPrChange w:id="15" w:author="Microsoft Office User" w:date="2021-01-22T18:37:00Z">
            <w:rPr>
              <w:rFonts w:ascii="Times New Roman" w:eastAsia="Times" w:hAnsi="Times New Roman" w:cs="Times New Roman"/>
              <w:sz w:val="24"/>
              <w:szCs w:val="24"/>
              <w:lang w:val="en-US"/>
            </w:rPr>
          </w:rPrChange>
        </w:rPr>
        <w:pPrChange w:id="16" w:author="Microsoft Office User" w:date="2021-01-22T18:37:00Z">
          <w:pPr>
            <w:pBdr>
              <w:top w:val="nil"/>
              <w:left w:val="nil"/>
              <w:bottom w:val="nil"/>
              <w:right w:val="nil"/>
              <w:between w:val="nil"/>
            </w:pBdr>
            <w:spacing w:before="120" w:after="120"/>
            <w:contextualSpacing w:val="0"/>
            <w:jc w:val="both"/>
          </w:pPr>
        </w:pPrChange>
      </w:pPr>
      <w:r w:rsidRPr="00F569CD">
        <w:rPr>
          <w:rFonts w:eastAsia="Times"/>
          <w:lang w:val="en-GB"/>
          <w:rPrChange w:id="17" w:author="Microsoft Office User" w:date="2021-01-22T18:37:00Z">
            <w:rPr>
              <w:rFonts w:ascii="Times New Roman" w:eastAsia="Times" w:hAnsi="Times New Roman" w:cs="Times New Roman"/>
              <w:sz w:val="24"/>
              <w:szCs w:val="24"/>
              <w:lang w:val="en-US"/>
            </w:rPr>
          </w:rPrChange>
        </w:rPr>
        <w:t xml:space="preserve">This </w:t>
      </w:r>
      <w:ins w:id="18" w:author="Microsoft Office User" w:date="2021-01-22T18:37:00Z">
        <w:r w:rsidR="00004D77" w:rsidRPr="00F569CD">
          <w:rPr>
            <w:lang w:val="en-GB"/>
          </w:rPr>
          <w:t>Independent Contractor</w:t>
        </w:r>
      </w:ins>
      <w:del w:id="19" w:author="Microsoft Office User" w:date="2021-01-22T18:37:00Z">
        <w:r w:rsidRPr="000437F5">
          <w:rPr>
            <w:rFonts w:eastAsia="Times"/>
            <w:lang w:val="en-US"/>
          </w:rPr>
          <w:delText>Employment</w:delText>
        </w:r>
      </w:del>
      <w:r w:rsidRPr="00F569CD">
        <w:rPr>
          <w:rFonts w:eastAsia="Times"/>
          <w:lang w:val="en-GB"/>
          <w:rPrChange w:id="20" w:author="Microsoft Office User" w:date="2021-01-22T18:37:00Z">
            <w:rPr>
              <w:rFonts w:ascii="Times New Roman" w:eastAsia="Times" w:hAnsi="Times New Roman" w:cs="Times New Roman"/>
              <w:sz w:val="24"/>
              <w:szCs w:val="24"/>
              <w:lang w:val="en-US"/>
            </w:rPr>
          </w:rPrChange>
        </w:rPr>
        <w:t xml:space="preserve"> Agreement (the “</w:t>
      </w:r>
      <w:r w:rsidRPr="00F569CD">
        <w:rPr>
          <w:rFonts w:eastAsia="Times"/>
          <w:b/>
          <w:lang w:val="en-GB"/>
          <w:rPrChange w:id="21" w:author="Microsoft Office User" w:date="2021-01-22T18:37:00Z">
            <w:rPr>
              <w:rFonts w:ascii="Times New Roman" w:eastAsia="Times" w:hAnsi="Times New Roman" w:cs="Times New Roman"/>
              <w:b/>
              <w:sz w:val="24"/>
              <w:szCs w:val="24"/>
              <w:lang w:val="en-US"/>
            </w:rPr>
          </w:rPrChange>
        </w:rPr>
        <w:t>Agreement</w:t>
      </w:r>
      <w:r w:rsidRPr="00F569CD">
        <w:rPr>
          <w:rFonts w:eastAsia="Times"/>
          <w:lang w:val="en-GB"/>
          <w:rPrChange w:id="22" w:author="Microsoft Office User" w:date="2021-01-22T18:37:00Z">
            <w:rPr>
              <w:rFonts w:ascii="Times New Roman" w:eastAsia="Times" w:hAnsi="Times New Roman" w:cs="Times New Roman"/>
              <w:sz w:val="24"/>
              <w:szCs w:val="24"/>
              <w:lang w:val="en-US"/>
            </w:rPr>
          </w:rPrChange>
        </w:rPr>
        <w:t xml:space="preserve">”) is made </w:t>
      </w:r>
      <w:del w:id="23" w:author="Microsoft Office User" w:date="2021-01-22T18:37:00Z">
        <w:r w:rsidRPr="000437F5">
          <w:rPr>
            <w:rFonts w:eastAsia="Times"/>
            <w:lang w:val="en-US"/>
          </w:rPr>
          <w:delText xml:space="preserve">and entered into </w:delText>
        </w:r>
      </w:del>
      <w:r w:rsidRPr="00F569CD">
        <w:rPr>
          <w:rFonts w:eastAsia="Times"/>
          <w:lang w:val="en-GB"/>
          <w:rPrChange w:id="24" w:author="Microsoft Office User" w:date="2021-01-22T18:37:00Z">
            <w:rPr>
              <w:rFonts w:ascii="Times New Roman" w:eastAsia="Times" w:hAnsi="Times New Roman" w:cs="Times New Roman"/>
              <w:sz w:val="24"/>
              <w:szCs w:val="24"/>
              <w:lang w:val="en-US"/>
            </w:rPr>
          </w:rPrChange>
        </w:rPr>
        <w:t xml:space="preserve">as of </w:t>
      </w:r>
      <w:r w:rsidR="00C744A3" w:rsidRPr="00F569CD">
        <w:rPr>
          <w:rFonts w:eastAsia="Times"/>
          <w:lang w:val="en-GB"/>
          <w:rPrChange w:id="25" w:author="Microsoft Office User" w:date="2021-01-22T18:37:00Z">
            <w:rPr>
              <w:rFonts w:ascii="Times New Roman" w:eastAsia="Times" w:hAnsi="Times New Roman" w:cs="Times New Roman"/>
              <w:sz w:val="24"/>
              <w:szCs w:val="24"/>
              <w:lang w:val="en-US"/>
            </w:rPr>
          </w:rPrChange>
        </w:rPr>
        <w:t>[</w:t>
      </w:r>
      <w:r w:rsidR="007F1DED">
        <w:rPr>
          <w:lang w:val="en-GB"/>
        </w:rPr>
        <w:sym w:font="Wingdings" w:char="F06C"/>
      </w:r>
      <w:r w:rsidR="00C744A3" w:rsidRPr="00F569CD">
        <w:rPr>
          <w:rFonts w:eastAsia="Times"/>
          <w:lang w:val="en-GB"/>
          <w:rPrChange w:id="26" w:author="Microsoft Office User" w:date="2021-01-22T18:37:00Z">
            <w:rPr>
              <w:rFonts w:ascii="Times New Roman" w:eastAsia="Times" w:hAnsi="Times New Roman" w:cs="Times New Roman"/>
              <w:sz w:val="24"/>
              <w:szCs w:val="24"/>
              <w:lang w:val="en-US"/>
            </w:rPr>
          </w:rPrChange>
        </w:rPr>
        <w:t>]</w:t>
      </w:r>
      <w:r w:rsidR="000E7EA9" w:rsidRPr="00F569CD">
        <w:rPr>
          <w:rFonts w:eastAsia="Times"/>
          <w:lang w:val="en-GB"/>
          <w:rPrChange w:id="27" w:author="Microsoft Office User" w:date="2021-01-22T18:37:00Z">
            <w:rPr>
              <w:rFonts w:ascii="Times New Roman" w:eastAsia="Times" w:hAnsi="Times New Roman" w:cs="Times New Roman"/>
              <w:sz w:val="24"/>
              <w:szCs w:val="24"/>
              <w:lang w:val="en-US"/>
            </w:rPr>
          </w:rPrChange>
        </w:rPr>
        <w:t xml:space="preserve"> </w:t>
      </w:r>
      <w:del w:id="28" w:author="Microsoft Office User" w:date="2021-01-22T18:37:00Z">
        <w:r w:rsidR="000E7EA9" w:rsidRPr="000437F5">
          <w:rPr>
            <w:rFonts w:eastAsia="Times"/>
            <w:lang w:val="en-US"/>
          </w:rPr>
          <w:delText>(the “</w:delText>
        </w:r>
        <w:r w:rsidR="000E7EA9" w:rsidRPr="000437F5">
          <w:rPr>
            <w:rFonts w:eastAsia="Times"/>
            <w:b/>
            <w:lang w:val="en-US"/>
          </w:rPr>
          <w:delText>Effective Date</w:delText>
        </w:r>
        <w:r w:rsidR="000E7EA9" w:rsidRPr="000437F5">
          <w:rPr>
            <w:rFonts w:eastAsia="Times"/>
            <w:lang w:val="en-US"/>
          </w:rPr>
          <w:delText>”)</w:delText>
        </w:r>
        <w:r w:rsidR="009C3A9C" w:rsidRPr="000437F5">
          <w:rPr>
            <w:rFonts w:eastAsia="Times"/>
            <w:lang w:val="en-US"/>
          </w:rPr>
          <w:delText>,</w:delText>
        </w:r>
        <w:r w:rsidR="000E7EA9" w:rsidRPr="000437F5">
          <w:rPr>
            <w:rFonts w:eastAsia="Times"/>
            <w:lang w:val="en-US"/>
          </w:rPr>
          <w:delText xml:space="preserve"> </w:delText>
        </w:r>
      </w:del>
      <w:r w:rsidR="00C744A3" w:rsidRPr="00F569CD">
        <w:rPr>
          <w:rFonts w:eastAsia="Times"/>
          <w:lang w:val="en-GB"/>
          <w:rPrChange w:id="29" w:author="Microsoft Office User" w:date="2021-01-22T18:37:00Z">
            <w:rPr>
              <w:rFonts w:ascii="Times New Roman" w:eastAsia="Times" w:hAnsi="Times New Roman" w:cs="Times New Roman"/>
              <w:sz w:val="24"/>
              <w:szCs w:val="24"/>
              <w:lang w:val="en-US"/>
            </w:rPr>
          </w:rPrChange>
        </w:rPr>
        <w:t>by and between</w:t>
      </w:r>
      <w:r w:rsidR="0021057F" w:rsidRPr="00F569CD">
        <w:rPr>
          <w:rFonts w:eastAsia="Times"/>
          <w:lang w:val="en-GB"/>
          <w:rPrChange w:id="30" w:author="Microsoft Office User" w:date="2021-01-22T18:37:00Z">
            <w:rPr>
              <w:rFonts w:ascii="Times New Roman" w:eastAsia="Times" w:hAnsi="Times New Roman" w:cs="Times New Roman"/>
              <w:sz w:val="24"/>
              <w:szCs w:val="24"/>
              <w:lang w:val="en-US"/>
            </w:rPr>
          </w:rPrChange>
        </w:rPr>
        <w:t xml:space="preserve"> the following</w:t>
      </w:r>
      <w:ins w:id="31" w:author="Microsoft Office User" w:date="2021-01-22T18:37:00Z">
        <w:r w:rsidR="003D53E0" w:rsidRPr="00F569CD">
          <w:rPr>
            <w:lang w:val="en-GB"/>
          </w:rPr>
          <w:t xml:space="preserve"> contracting</w:t>
        </w:r>
      </w:ins>
      <w:r w:rsidR="0021057F" w:rsidRPr="00F569CD">
        <w:rPr>
          <w:rFonts w:eastAsia="Times"/>
          <w:lang w:val="en-GB"/>
          <w:rPrChange w:id="32" w:author="Microsoft Office User" w:date="2021-01-22T18:37:00Z">
            <w:rPr>
              <w:rFonts w:ascii="Times New Roman" w:eastAsia="Times" w:hAnsi="Times New Roman" w:cs="Times New Roman"/>
              <w:sz w:val="24"/>
              <w:szCs w:val="24"/>
              <w:lang w:val="en-US"/>
            </w:rPr>
          </w:rPrChange>
        </w:rPr>
        <w:t xml:space="preserve"> parties (each a “</w:t>
      </w:r>
      <w:r w:rsidR="0021057F" w:rsidRPr="00F569CD">
        <w:rPr>
          <w:rFonts w:eastAsia="Times"/>
          <w:b/>
          <w:lang w:val="en-GB"/>
          <w:rPrChange w:id="33" w:author="Microsoft Office User" w:date="2021-01-22T18:37:00Z">
            <w:rPr>
              <w:rFonts w:ascii="Times New Roman" w:eastAsia="Times" w:hAnsi="Times New Roman" w:cs="Times New Roman"/>
              <w:b/>
              <w:sz w:val="24"/>
              <w:szCs w:val="24"/>
              <w:lang w:val="en-US"/>
            </w:rPr>
          </w:rPrChange>
        </w:rPr>
        <w:t>Party</w:t>
      </w:r>
      <w:r w:rsidR="0021057F" w:rsidRPr="00F569CD">
        <w:rPr>
          <w:rFonts w:eastAsia="Times"/>
          <w:lang w:val="en-GB"/>
          <w:rPrChange w:id="34" w:author="Microsoft Office User" w:date="2021-01-22T18:37:00Z">
            <w:rPr>
              <w:rFonts w:ascii="Times New Roman" w:eastAsia="Times" w:hAnsi="Times New Roman" w:cs="Times New Roman"/>
              <w:sz w:val="24"/>
              <w:szCs w:val="24"/>
              <w:lang w:val="en-US"/>
            </w:rPr>
          </w:rPrChange>
        </w:rPr>
        <w:t>” and together the “</w:t>
      </w:r>
      <w:r w:rsidR="0021057F" w:rsidRPr="00F569CD">
        <w:rPr>
          <w:rFonts w:eastAsia="Times"/>
          <w:b/>
          <w:lang w:val="en-GB"/>
          <w:rPrChange w:id="35" w:author="Microsoft Office User" w:date="2021-01-22T18:37:00Z">
            <w:rPr>
              <w:rFonts w:ascii="Times New Roman" w:eastAsia="Times" w:hAnsi="Times New Roman" w:cs="Times New Roman"/>
              <w:b/>
              <w:sz w:val="24"/>
              <w:szCs w:val="24"/>
              <w:lang w:val="en-US"/>
            </w:rPr>
          </w:rPrChange>
        </w:rPr>
        <w:t>Parties</w:t>
      </w:r>
      <w:r w:rsidR="0021057F" w:rsidRPr="00F569CD">
        <w:rPr>
          <w:rFonts w:eastAsia="Times"/>
          <w:lang w:val="en-GB"/>
          <w:rPrChange w:id="36" w:author="Microsoft Office User" w:date="2021-01-22T18:37:00Z">
            <w:rPr>
              <w:rFonts w:ascii="Times New Roman" w:eastAsia="Times" w:hAnsi="Times New Roman" w:cs="Times New Roman"/>
              <w:sz w:val="24"/>
              <w:szCs w:val="24"/>
              <w:lang w:val="en-US"/>
            </w:rPr>
          </w:rPrChange>
        </w:rPr>
        <w:t>”):</w:t>
      </w:r>
    </w:p>
    <w:p w14:paraId="47971551" w14:textId="4354BFBA" w:rsidR="00C744A3" w:rsidRPr="00433F37" w:rsidRDefault="0021057F" w:rsidP="002972C2">
      <w:pPr>
        <w:pStyle w:val="ListParagraph"/>
        <w:widowControl w:val="0"/>
        <w:numPr>
          <w:ilvl w:val="0"/>
          <w:numId w:val="4"/>
        </w:numPr>
        <w:pBdr>
          <w:top w:val="nil"/>
          <w:left w:val="nil"/>
          <w:bottom w:val="nil"/>
          <w:right w:val="nil"/>
          <w:between w:val="nil"/>
        </w:pBdr>
        <w:tabs>
          <w:tab w:val="left" w:pos="567"/>
        </w:tabs>
        <w:spacing w:before="120" w:after="120"/>
        <w:ind w:left="0" w:firstLine="0"/>
        <w:contextualSpacing w:val="0"/>
        <w:jc w:val="both"/>
        <w:rPr>
          <w:rFonts w:eastAsia="Times"/>
          <w:lang w:val="en-US"/>
          <w:rPrChange w:id="37" w:author="Microsoft Office User" w:date="2021-01-22T18:37:00Z">
            <w:rPr>
              <w:rFonts w:eastAsia="Times"/>
              <w:lang w:val="en-US"/>
            </w:rPr>
          </w:rPrChange>
        </w:rPr>
        <w:pPrChange w:id="38" w:author="Microsoft Office User" w:date="2021-01-22T18:37:00Z">
          <w:pPr>
            <w:pStyle w:val="ListParagraph"/>
            <w:numPr>
              <w:numId w:val="4"/>
            </w:numPr>
            <w:pBdr>
              <w:top w:val="nil"/>
              <w:left w:val="nil"/>
              <w:bottom w:val="nil"/>
              <w:right w:val="nil"/>
              <w:between w:val="nil"/>
            </w:pBdr>
            <w:tabs>
              <w:tab w:val="left" w:pos="567"/>
            </w:tabs>
            <w:spacing w:before="120" w:after="120"/>
            <w:ind w:left="0"/>
            <w:jc w:val="both"/>
          </w:pPr>
        </w:pPrChange>
      </w:pPr>
      <w:bookmarkStart w:id="39" w:name="_Ref527562726"/>
      <w:r w:rsidRPr="00953497">
        <w:rPr>
          <w:rFonts w:eastAsia="Times"/>
          <w:b/>
          <w:lang w:val="en-US"/>
        </w:rPr>
        <w:t>[</w:t>
      </w:r>
      <w:r w:rsidR="00E9697F">
        <w:rPr>
          <w:lang w:val="en-GB"/>
        </w:rPr>
        <w:sym w:font="Wingdings" w:char="F06C"/>
      </w:r>
      <w:r w:rsidRPr="00953497">
        <w:rPr>
          <w:rFonts w:eastAsia="Times"/>
          <w:b/>
          <w:lang w:val="en-US"/>
        </w:rPr>
        <w:t>]</w:t>
      </w:r>
      <w:r w:rsidRPr="00433F37">
        <w:rPr>
          <w:rFonts w:eastAsia="Times"/>
          <w:lang w:val="en-US"/>
          <w:rPrChange w:id="40" w:author="Microsoft Office User" w:date="2021-01-22T18:37:00Z">
            <w:rPr>
              <w:rFonts w:eastAsia="Times"/>
              <w:lang w:val="en-US"/>
            </w:rPr>
          </w:rPrChange>
        </w:rPr>
        <w:t>, a [</w:t>
      </w:r>
      <w:r w:rsidR="00E9697F">
        <w:rPr>
          <w:lang w:val="en-GB"/>
        </w:rPr>
        <w:sym w:font="Wingdings" w:char="F06C"/>
      </w:r>
      <w:r w:rsidRPr="00953497">
        <w:rPr>
          <w:rFonts w:eastAsia="Times"/>
          <w:lang w:val="en-US"/>
        </w:rPr>
        <w:t xml:space="preserve">] company incorporated and operating under the laws of Greece, with General Commercial Register nr. </w:t>
      </w:r>
      <w:r w:rsidR="00774F4D" w:rsidRPr="00433F37">
        <w:rPr>
          <w:rFonts w:eastAsia="Times"/>
          <w:lang w:val="en-US"/>
          <w:rPrChange w:id="41" w:author="Microsoft Office User" w:date="2021-01-22T18:37:00Z">
            <w:rPr>
              <w:rFonts w:eastAsia="Times"/>
              <w:lang w:val="en-US"/>
            </w:rPr>
          </w:rPrChange>
        </w:rPr>
        <w:t>[</w:t>
      </w:r>
      <w:r w:rsidR="00E9697F">
        <w:rPr>
          <w:lang w:val="en-GB"/>
        </w:rPr>
        <w:sym w:font="Wingdings" w:char="F06C"/>
      </w:r>
      <w:r w:rsidR="00774F4D" w:rsidRPr="00953497">
        <w:rPr>
          <w:rFonts w:eastAsia="Times"/>
          <w:lang w:val="en-US"/>
        </w:rPr>
        <w:t>]</w:t>
      </w:r>
      <w:r w:rsidRPr="00433F37">
        <w:rPr>
          <w:rFonts w:eastAsia="Times"/>
          <w:lang w:val="en-US"/>
          <w:rPrChange w:id="42" w:author="Microsoft Office User" w:date="2021-01-22T18:37:00Z">
            <w:rPr>
              <w:rFonts w:eastAsia="Times"/>
              <w:lang w:val="en-US"/>
            </w:rPr>
          </w:rPrChange>
        </w:rPr>
        <w:t xml:space="preserve">, registered offices at </w:t>
      </w:r>
      <w:r w:rsidR="00774F4D" w:rsidRPr="00433F37">
        <w:rPr>
          <w:rFonts w:eastAsia="Times"/>
          <w:lang w:val="en-US"/>
          <w:rPrChange w:id="43" w:author="Microsoft Office User" w:date="2021-01-22T18:37:00Z">
            <w:rPr>
              <w:rFonts w:eastAsia="Times"/>
              <w:lang w:val="en-US"/>
            </w:rPr>
          </w:rPrChange>
        </w:rPr>
        <w:t>[</w:t>
      </w:r>
      <w:r w:rsidR="00E9697F">
        <w:rPr>
          <w:lang w:val="en-GB"/>
        </w:rPr>
        <w:sym w:font="Wingdings" w:char="F06C"/>
      </w:r>
      <w:r w:rsidR="00774F4D" w:rsidRPr="00953497">
        <w:rPr>
          <w:rFonts w:eastAsia="Times"/>
          <w:lang w:val="en-US"/>
        </w:rPr>
        <w:t>]</w:t>
      </w:r>
      <w:r w:rsidRPr="00433F37">
        <w:rPr>
          <w:rFonts w:eastAsia="Times"/>
          <w:lang w:val="en-US"/>
          <w:rPrChange w:id="44" w:author="Microsoft Office User" w:date="2021-01-22T18:37:00Z">
            <w:rPr>
              <w:rFonts w:eastAsia="Times"/>
              <w:lang w:val="en-US"/>
            </w:rPr>
          </w:rPrChange>
        </w:rPr>
        <w:t>, Greece</w:t>
      </w:r>
      <w:r w:rsidR="008D76D7" w:rsidRPr="00433F37">
        <w:rPr>
          <w:rFonts w:eastAsia="Times"/>
          <w:lang w:val="en-US"/>
          <w:rPrChange w:id="45" w:author="Microsoft Office User" w:date="2021-01-22T18:37:00Z">
            <w:rPr>
              <w:rFonts w:eastAsia="Times"/>
              <w:lang w:val="en-US"/>
            </w:rPr>
          </w:rPrChange>
        </w:rPr>
        <w:t>,</w:t>
      </w:r>
      <w:r w:rsidRPr="00433F37">
        <w:rPr>
          <w:rFonts w:eastAsia="Times"/>
          <w:lang w:val="en-US"/>
          <w:rPrChange w:id="46" w:author="Microsoft Office User" w:date="2021-01-22T18:37:00Z">
            <w:rPr>
              <w:rFonts w:eastAsia="Times"/>
              <w:lang w:val="en-US"/>
            </w:rPr>
          </w:rPrChange>
        </w:rPr>
        <w:t xml:space="preserve"> and Tax Identification Number </w:t>
      </w:r>
      <w:r w:rsidR="00774F4D" w:rsidRPr="00433F37">
        <w:rPr>
          <w:rFonts w:eastAsia="Times"/>
          <w:lang w:val="en-US"/>
          <w:rPrChange w:id="47" w:author="Microsoft Office User" w:date="2021-01-22T18:37:00Z">
            <w:rPr>
              <w:rFonts w:eastAsia="Times"/>
              <w:lang w:val="en-US"/>
            </w:rPr>
          </w:rPrChange>
        </w:rPr>
        <w:t>[</w:t>
      </w:r>
      <w:r w:rsidR="007F1DED">
        <w:rPr>
          <w:lang w:val="en-GB"/>
        </w:rPr>
        <w:sym w:font="Wingdings" w:char="F06C"/>
      </w:r>
      <w:r w:rsidR="00774F4D" w:rsidRPr="00953497">
        <w:rPr>
          <w:rFonts w:eastAsia="Times"/>
          <w:lang w:val="en-US"/>
        </w:rPr>
        <w:t>]</w:t>
      </w:r>
      <w:r w:rsidRPr="00433F37">
        <w:rPr>
          <w:rFonts w:eastAsia="Times"/>
          <w:lang w:val="en-US"/>
          <w:rPrChange w:id="48" w:author="Microsoft Office User" w:date="2021-01-22T18:37:00Z">
            <w:rPr>
              <w:rFonts w:eastAsia="Times"/>
              <w:lang w:val="en-US"/>
            </w:rPr>
          </w:rPrChange>
        </w:rPr>
        <w:t xml:space="preserve">, being herein duly represented by Mr. </w:t>
      </w:r>
      <w:r w:rsidR="00774F4D" w:rsidRPr="00433F37">
        <w:rPr>
          <w:rFonts w:eastAsia="Times"/>
          <w:lang w:val="en-US"/>
          <w:rPrChange w:id="49" w:author="Microsoft Office User" w:date="2021-01-22T18:37:00Z">
            <w:rPr>
              <w:rFonts w:eastAsia="Times"/>
              <w:lang w:val="en-US"/>
            </w:rPr>
          </w:rPrChange>
        </w:rPr>
        <w:t>[</w:t>
      </w:r>
      <w:r w:rsidR="007F1DED">
        <w:rPr>
          <w:lang w:val="en-GB"/>
        </w:rPr>
        <w:sym w:font="Wingdings" w:char="F06C"/>
      </w:r>
      <w:r w:rsidR="00774F4D" w:rsidRPr="00953497">
        <w:rPr>
          <w:rFonts w:eastAsia="Times"/>
          <w:lang w:val="en-US"/>
        </w:rPr>
        <w:t>]</w:t>
      </w:r>
      <w:r w:rsidRPr="00433F37">
        <w:rPr>
          <w:rFonts w:eastAsia="Times"/>
          <w:lang w:val="en-US"/>
          <w:rPrChange w:id="50" w:author="Microsoft Office User" w:date="2021-01-22T18:37:00Z">
            <w:rPr>
              <w:rFonts w:eastAsia="Times"/>
              <w:lang w:val="en-US"/>
            </w:rPr>
          </w:rPrChange>
        </w:rPr>
        <w:t>,</w:t>
      </w:r>
      <w:r w:rsidR="00774F4D" w:rsidRPr="00433F37">
        <w:rPr>
          <w:rFonts w:eastAsia="Times"/>
          <w:lang w:val="en-US"/>
          <w:rPrChange w:id="51" w:author="Microsoft Office User" w:date="2021-01-22T18:37:00Z">
            <w:rPr>
              <w:rFonts w:eastAsia="Times"/>
              <w:lang w:val="en-US"/>
            </w:rPr>
          </w:rPrChange>
        </w:rPr>
        <w:t xml:space="preserve"> [</w:t>
      </w:r>
      <w:r w:rsidR="007F1DED">
        <w:rPr>
          <w:lang w:val="en-GB"/>
        </w:rPr>
        <w:sym w:font="Wingdings" w:char="F06C"/>
      </w:r>
      <w:r w:rsidR="00774F4D" w:rsidRPr="00953497">
        <w:rPr>
          <w:rFonts w:eastAsia="Times"/>
          <w:lang w:val="en-US"/>
        </w:rPr>
        <w:t>]</w:t>
      </w:r>
      <w:r w:rsidRPr="00433F37">
        <w:rPr>
          <w:rFonts w:eastAsia="Times"/>
          <w:lang w:val="en-US"/>
          <w:rPrChange w:id="52" w:author="Microsoft Office User" w:date="2021-01-22T18:37:00Z">
            <w:rPr>
              <w:rFonts w:eastAsia="Times"/>
              <w:lang w:val="en-US"/>
            </w:rPr>
          </w:rPrChange>
        </w:rPr>
        <w:t xml:space="preserve"> (hereinafter referred to as the “</w:t>
      </w:r>
      <w:r w:rsidRPr="00433F37">
        <w:rPr>
          <w:rFonts w:eastAsia="Times"/>
          <w:b/>
          <w:lang w:val="en-US"/>
          <w:rPrChange w:id="53" w:author="Microsoft Office User" w:date="2021-01-22T18:37:00Z">
            <w:rPr>
              <w:rFonts w:eastAsia="Times"/>
              <w:b/>
              <w:lang w:val="en-US"/>
            </w:rPr>
          </w:rPrChange>
        </w:rPr>
        <w:t>Company</w:t>
      </w:r>
      <w:r w:rsidRPr="00433F37">
        <w:rPr>
          <w:rFonts w:eastAsia="Times"/>
          <w:lang w:val="en-US"/>
          <w:rPrChange w:id="54" w:author="Microsoft Office User" w:date="2021-01-22T18:37:00Z">
            <w:rPr>
              <w:rFonts w:eastAsia="Times"/>
              <w:lang w:val="en-US"/>
            </w:rPr>
          </w:rPrChange>
        </w:rPr>
        <w:t>”)</w:t>
      </w:r>
      <w:r w:rsidR="00774F4D" w:rsidRPr="00433F37">
        <w:rPr>
          <w:rFonts w:eastAsia="Times"/>
          <w:lang w:val="en-US"/>
          <w:rPrChange w:id="55" w:author="Microsoft Office User" w:date="2021-01-22T18:37:00Z">
            <w:rPr>
              <w:rFonts w:eastAsia="Times"/>
              <w:lang w:val="en-US"/>
            </w:rPr>
          </w:rPrChange>
        </w:rPr>
        <w:t xml:space="preserve"> and</w:t>
      </w:r>
      <w:bookmarkEnd w:id="39"/>
    </w:p>
    <w:p w14:paraId="0A19A144" w14:textId="37AD96AD" w:rsidR="003906F1" w:rsidRPr="00953497" w:rsidRDefault="00615902" w:rsidP="002972C2">
      <w:pPr>
        <w:pStyle w:val="ListParagraph"/>
        <w:widowControl w:val="0"/>
        <w:numPr>
          <w:ilvl w:val="0"/>
          <w:numId w:val="4"/>
        </w:numPr>
        <w:pBdr>
          <w:top w:val="nil"/>
          <w:left w:val="nil"/>
          <w:bottom w:val="nil"/>
          <w:right w:val="nil"/>
          <w:between w:val="nil"/>
        </w:pBdr>
        <w:tabs>
          <w:tab w:val="left" w:pos="567"/>
        </w:tabs>
        <w:spacing w:before="120" w:after="120"/>
        <w:ind w:left="0" w:firstLine="0"/>
        <w:contextualSpacing w:val="0"/>
        <w:jc w:val="both"/>
        <w:rPr>
          <w:rFonts w:eastAsia="Times"/>
          <w:lang w:val="en-US"/>
        </w:rPr>
        <w:pPrChange w:id="56" w:author="Microsoft Office User" w:date="2021-01-22T18:37:00Z">
          <w:pPr>
            <w:pStyle w:val="ListParagraph"/>
            <w:numPr>
              <w:numId w:val="4"/>
            </w:numPr>
            <w:pBdr>
              <w:top w:val="nil"/>
              <w:left w:val="nil"/>
              <w:bottom w:val="nil"/>
              <w:right w:val="nil"/>
              <w:between w:val="nil"/>
            </w:pBdr>
            <w:tabs>
              <w:tab w:val="left" w:pos="567"/>
            </w:tabs>
            <w:spacing w:before="120" w:after="120"/>
            <w:ind w:left="0"/>
            <w:jc w:val="both"/>
          </w:pPr>
        </w:pPrChange>
      </w:pPr>
      <w:ins w:id="57" w:author="Microsoft Office User" w:date="2021-01-22T18:37:00Z">
        <w:r w:rsidRPr="00615902">
          <w:rPr>
            <w:rFonts w:eastAsia="Times"/>
            <w:lang w:val="en-US"/>
          </w:rPr>
          <w:t>[</w:t>
        </w:r>
        <w:r w:rsidRPr="00615902">
          <w:rPr>
            <w:rFonts w:eastAsia="Times"/>
            <w:i/>
            <w:lang w:val="en-US"/>
          </w:rPr>
          <w:t>if natural person</w:t>
        </w:r>
        <w:r w:rsidRPr="00615902">
          <w:rPr>
            <w:rFonts w:eastAsia="Times"/>
            <w:lang w:val="en-US"/>
          </w:rPr>
          <w:t>]</w:t>
        </w:r>
        <w:r>
          <w:rPr>
            <w:rFonts w:eastAsia="Times"/>
            <w:lang w:val="en-US"/>
          </w:rPr>
          <w:t xml:space="preserve"> </w:t>
        </w:r>
      </w:ins>
      <w:r w:rsidR="0063359A" w:rsidRPr="00953497">
        <w:rPr>
          <w:rFonts w:eastAsia="Times"/>
          <w:b/>
          <w:lang w:val="en-US"/>
        </w:rPr>
        <w:t>[</w:t>
      </w:r>
      <w:r w:rsidR="00E9697F">
        <w:rPr>
          <w:lang w:val="en-GB"/>
        </w:rPr>
        <w:sym w:font="Wingdings" w:char="F06C"/>
      </w:r>
      <w:r w:rsidR="0063359A" w:rsidRPr="00953497">
        <w:rPr>
          <w:rFonts w:eastAsia="Times"/>
          <w:b/>
          <w:lang w:val="en-US"/>
        </w:rPr>
        <w:t>]</w:t>
      </w:r>
      <w:r w:rsidR="0063359A" w:rsidRPr="00433F37">
        <w:rPr>
          <w:rFonts w:eastAsia="Times"/>
          <w:lang w:val="en-US"/>
          <w:rPrChange w:id="58" w:author="Microsoft Office User" w:date="2021-01-22T18:37:00Z">
            <w:rPr>
              <w:rFonts w:eastAsia="Times"/>
              <w:lang w:val="en-US"/>
            </w:rPr>
          </w:rPrChange>
        </w:rPr>
        <w:t>,</w:t>
      </w:r>
      <w:r w:rsidR="0063359A">
        <w:rPr>
          <w:rFonts w:eastAsia="Times"/>
          <w:lang w:val="en-US"/>
          <w:rPrChange w:id="59" w:author="Microsoft Office User" w:date="2021-01-22T18:37:00Z">
            <w:rPr>
              <w:rFonts w:eastAsia="Times"/>
              <w:lang w:val="en-US"/>
            </w:rPr>
          </w:rPrChange>
        </w:rPr>
        <w:t xml:space="preserve"> </w:t>
      </w:r>
      <w:r w:rsidR="0048011D" w:rsidRPr="00433F37">
        <w:rPr>
          <w:rFonts w:eastAsia="Times"/>
          <w:lang w:val="en-US"/>
          <w:rPrChange w:id="60" w:author="Microsoft Office User" w:date="2021-01-22T18:37:00Z">
            <w:rPr>
              <w:rFonts w:eastAsia="Times"/>
              <w:lang w:val="en-US"/>
            </w:rPr>
          </w:rPrChange>
        </w:rPr>
        <w:t>father’s name</w:t>
      </w:r>
      <w:r w:rsidR="005F3220">
        <w:rPr>
          <w:rFonts w:eastAsia="Times"/>
          <w:lang w:val="en-US"/>
          <w:rPrChange w:id="61" w:author="Microsoft Office User" w:date="2021-01-22T18:37:00Z">
            <w:rPr>
              <w:rFonts w:eastAsia="Times"/>
              <w:lang w:val="en-US"/>
            </w:rPr>
          </w:rPrChange>
        </w:rPr>
        <w:t>:</w:t>
      </w:r>
      <w:r w:rsidR="0048011D" w:rsidRPr="00433F37">
        <w:rPr>
          <w:rFonts w:eastAsia="Times"/>
          <w:lang w:val="en-US"/>
          <w:rPrChange w:id="62" w:author="Microsoft Office User" w:date="2021-01-22T18:37:00Z">
            <w:rPr>
              <w:rFonts w:eastAsia="Times"/>
              <w:lang w:val="en-US"/>
            </w:rPr>
          </w:rPrChange>
        </w:rPr>
        <w:t xml:space="preserve"> [</w:t>
      </w:r>
      <w:r w:rsidR="00E9697F">
        <w:rPr>
          <w:lang w:val="en-GB"/>
        </w:rPr>
        <w:sym w:font="Wingdings" w:char="F06C"/>
      </w:r>
      <w:r w:rsidR="0048011D" w:rsidRPr="00953497">
        <w:rPr>
          <w:rFonts w:eastAsia="Times"/>
          <w:lang w:val="en-US"/>
        </w:rPr>
        <w:t>]</w:t>
      </w:r>
      <w:r w:rsidR="005F3220">
        <w:rPr>
          <w:rFonts w:eastAsia="Times"/>
          <w:lang w:val="en-US"/>
          <w:rPrChange w:id="63" w:author="Microsoft Office User" w:date="2021-01-22T18:37:00Z">
            <w:rPr>
              <w:rFonts w:eastAsia="Times"/>
              <w:lang w:val="en-US"/>
            </w:rPr>
          </w:rPrChange>
        </w:rPr>
        <w:t>,</w:t>
      </w:r>
      <w:r w:rsidR="00214AE6" w:rsidRPr="00433F37">
        <w:rPr>
          <w:rFonts w:eastAsia="Times"/>
          <w:lang w:val="en-US"/>
          <w:rPrChange w:id="64" w:author="Microsoft Office User" w:date="2021-01-22T18:37:00Z">
            <w:rPr>
              <w:rFonts w:eastAsia="Times"/>
              <w:lang w:val="en-US"/>
            </w:rPr>
          </w:rPrChange>
        </w:rPr>
        <w:t xml:space="preserve"> </w:t>
      </w:r>
      <w:r w:rsidR="0048011D" w:rsidRPr="00433F37">
        <w:rPr>
          <w:rFonts w:eastAsia="Times"/>
          <w:lang w:val="en-US"/>
          <w:rPrChange w:id="65" w:author="Microsoft Office User" w:date="2021-01-22T18:37:00Z">
            <w:rPr>
              <w:rFonts w:eastAsia="Times"/>
              <w:lang w:val="en-US"/>
            </w:rPr>
          </w:rPrChange>
        </w:rPr>
        <w:t>mother’s name</w:t>
      </w:r>
      <w:r w:rsidR="005F3220">
        <w:rPr>
          <w:rFonts w:eastAsia="Times"/>
          <w:lang w:val="en-US"/>
          <w:rPrChange w:id="66" w:author="Microsoft Office User" w:date="2021-01-22T18:37:00Z">
            <w:rPr>
              <w:rFonts w:eastAsia="Times"/>
              <w:lang w:val="en-US"/>
            </w:rPr>
          </w:rPrChange>
        </w:rPr>
        <w:t>:</w:t>
      </w:r>
      <w:r w:rsidR="0048011D" w:rsidRPr="00433F37">
        <w:rPr>
          <w:rFonts w:eastAsia="Times"/>
          <w:lang w:val="en-US"/>
          <w:rPrChange w:id="67" w:author="Microsoft Office User" w:date="2021-01-22T18:37:00Z">
            <w:rPr>
              <w:rFonts w:eastAsia="Times"/>
              <w:lang w:val="en-US"/>
            </w:rPr>
          </w:rPrChange>
        </w:rPr>
        <w:t xml:space="preserve"> [</w:t>
      </w:r>
      <w:r w:rsidR="00E9697F">
        <w:rPr>
          <w:lang w:val="en-GB"/>
        </w:rPr>
        <w:sym w:font="Wingdings" w:char="F06C"/>
      </w:r>
      <w:r w:rsidR="0048011D" w:rsidRPr="00953497">
        <w:rPr>
          <w:rFonts w:eastAsia="Times"/>
          <w:lang w:val="en-US"/>
        </w:rPr>
        <w:t>],</w:t>
      </w:r>
      <w:r w:rsidR="00BC7FAA" w:rsidRPr="00433F37">
        <w:rPr>
          <w:rFonts w:eastAsia="Times"/>
          <w:lang w:val="en-US"/>
          <w:rPrChange w:id="68" w:author="Microsoft Office User" w:date="2021-01-22T18:37:00Z">
            <w:rPr>
              <w:rFonts w:eastAsia="Times"/>
              <w:lang w:val="en-US"/>
            </w:rPr>
          </w:rPrChange>
        </w:rPr>
        <w:t xml:space="preserve"> </w:t>
      </w:r>
      <w:r w:rsidR="00937A34" w:rsidRPr="00433F37">
        <w:rPr>
          <w:rFonts w:eastAsia="Times"/>
          <w:lang w:val="en-US"/>
          <w:rPrChange w:id="69" w:author="Microsoft Office User" w:date="2021-01-22T18:37:00Z">
            <w:rPr>
              <w:rFonts w:eastAsia="Times"/>
              <w:lang w:val="en-US"/>
            </w:rPr>
          </w:rPrChange>
        </w:rPr>
        <w:t>date of birth: [</w:t>
      </w:r>
      <w:r w:rsidR="00E9697F">
        <w:rPr>
          <w:lang w:val="en-GB"/>
        </w:rPr>
        <w:sym w:font="Wingdings" w:char="F06C"/>
      </w:r>
      <w:r w:rsidR="00937A34" w:rsidRPr="00953497">
        <w:rPr>
          <w:rFonts w:eastAsia="Times"/>
          <w:lang w:val="en-US"/>
        </w:rPr>
        <w:t xml:space="preserve">], </w:t>
      </w:r>
      <w:r w:rsidR="0063359A" w:rsidRPr="00433F37">
        <w:rPr>
          <w:rFonts w:eastAsia="Times"/>
          <w:lang w:val="en-US"/>
          <w:rPrChange w:id="70" w:author="Microsoft Office User" w:date="2021-01-22T18:37:00Z">
            <w:rPr>
              <w:rFonts w:eastAsia="Times"/>
              <w:lang w:val="en-US"/>
            </w:rPr>
          </w:rPrChange>
        </w:rPr>
        <w:t>an individual residing at [</w:t>
      </w:r>
      <w:r w:rsidR="00E9697F">
        <w:rPr>
          <w:lang w:val="en-GB"/>
        </w:rPr>
        <w:sym w:font="Wingdings" w:char="F06C"/>
      </w:r>
      <w:r w:rsidR="0063359A" w:rsidRPr="00953497">
        <w:rPr>
          <w:rFonts w:eastAsia="Times"/>
          <w:lang w:val="en-US"/>
        </w:rPr>
        <w:t xml:space="preserve">], </w:t>
      </w:r>
      <w:r w:rsidR="00DB2B5E" w:rsidRPr="00433F37">
        <w:rPr>
          <w:rFonts w:eastAsia="Times"/>
          <w:lang w:val="en-US"/>
          <w:rPrChange w:id="71" w:author="Microsoft Office User" w:date="2021-01-22T18:37:00Z">
            <w:rPr>
              <w:rFonts w:eastAsia="Times"/>
              <w:lang w:val="en-US"/>
            </w:rPr>
          </w:rPrChange>
        </w:rPr>
        <w:t xml:space="preserve">Greece, </w:t>
      </w:r>
      <w:r w:rsidR="0063359A" w:rsidRPr="00433F37">
        <w:rPr>
          <w:rFonts w:eastAsia="Times"/>
          <w:lang w:val="en-US"/>
          <w:rPrChange w:id="72" w:author="Microsoft Office User" w:date="2021-01-22T18:37:00Z">
            <w:rPr>
              <w:rFonts w:eastAsia="Times"/>
              <w:lang w:val="en-US"/>
            </w:rPr>
          </w:rPrChange>
        </w:rPr>
        <w:t>with ID nr. [</w:t>
      </w:r>
      <w:r w:rsidR="00E9697F">
        <w:rPr>
          <w:lang w:val="en-GB"/>
        </w:rPr>
        <w:sym w:font="Wingdings" w:char="F06C"/>
      </w:r>
      <w:r w:rsidR="0063359A" w:rsidRPr="00953497">
        <w:rPr>
          <w:rFonts w:eastAsia="Times"/>
          <w:lang w:val="en-US"/>
        </w:rPr>
        <w:t xml:space="preserve">], Tax Identification Number </w:t>
      </w:r>
      <w:ins w:id="73" w:author="Microsoft Office User" w:date="2021-01-22T18:37:00Z">
        <w:r w:rsidR="00780454" w:rsidRPr="00433F37">
          <w:rPr>
            <w:rFonts w:eastAsia="Times"/>
            <w:lang w:val="en-US"/>
          </w:rPr>
          <w:t>[</w:t>
        </w:r>
        <w:r w:rsidR="0061045F">
          <w:rPr>
            <w:lang w:val="en-GB"/>
          </w:rPr>
          <w:sym w:font="Wingdings" w:char="F06C"/>
        </w:r>
        <w:r w:rsidR="00780454" w:rsidRPr="00433F37">
          <w:rPr>
            <w:rFonts w:eastAsia="Times"/>
            <w:lang w:val="en-US"/>
          </w:rPr>
          <w:t>]</w:t>
        </w:r>
        <w:r w:rsidR="00A11AB9">
          <w:rPr>
            <w:rFonts w:eastAsia="Times"/>
            <w:lang w:val="en-US"/>
          </w:rPr>
          <w:t>,</w:t>
        </w:r>
      </w:ins>
      <w:del w:id="74" w:author="Microsoft Office User" w:date="2021-01-22T18:37:00Z">
        <w:r w:rsidR="0063359A" w:rsidRPr="00433F37">
          <w:rPr>
            <w:rFonts w:eastAsia="Times"/>
            <w:lang w:val="en-US"/>
          </w:rPr>
          <w:delText>[</w:delText>
        </w:r>
        <w:r w:rsidR="00E9697F">
          <w:rPr>
            <w:lang w:val="en-GB"/>
          </w:rPr>
          <w:sym w:font="Wingdings" w:char="F06C"/>
        </w:r>
        <w:r w:rsidR="0063359A" w:rsidRPr="00433F37">
          <w:rPr>
            <w:rFonts w:eastAsia="Times"/>
            <w:lang w:val="en-US"/>
          </w:rPr>
          <w:delText>] and AMKA [</w:delText>
        </w:r>
        <w:r w:rsidR="00E9697F">
          <w:rPr>
            <w:lang w:val="en-GB"/>
          </w:rPr>
          <w:sym w:font="Wingdings" w:char="F06C"/>
        </w:r>
        <w:r w:rsidR="0063359A" w:rsidRPr="00433F37">
          <w:rPr>
            <w:rFonts w:eastAsia="Times"/>
            <w:lang w:val="en-US"/>
          </w:rPr>
          <w:delText>]</w:delText>
        </w:r>
        <w:r w:rsidR="008E0DC1" w:rsidRPr="00433F37">
          <w:rPr>
            <w:rFonts w:eastAsia="Times"/>
            <w:lang w:val="en-US"/>
          </w:rPr>
          <w:delText xml:space="preserve"> </w:delText>
        </w:r>
        <w:r w:rsidR="00DF7713" w:rsidRPr="00433F37">
          <w:rPr>
            <w:rFonts w:eastAsia="Times"/>
            <w:lang w:val="en-US"/>
          </w:rPr>
          <w:delText>(hereinafter referred to as the “</w:delText>
        </w:r>
        <w:r w:rsidR="00DF7713" w:rsidRPr="00433F37">
          <w:rPr>
            <w:rFonts w:eastAsia="Times"/>
            <w:b/>
            <w:lang w:val="en-US"/>
          </w:rPr>
          <w:delText>Employee</w:delText>
        </w:r>
        <w:r w:rsidR="00DF7713" w:rsidRPr="00433F37">
          <w:rPr>
            <w:rFonts w:eastAsia="Times"/>
            <w:lang w:val="en-US"/>
          </w:rPr>
          <w:delText>”)</w:delText>
        </w:r>
        <w:r w:rsidR="003906F1" w:rsidRPr="00433F37">
          <w:rPr>
            <w:rFonts w:eastAsia="Times"/>
            <w:lang w:val="en-US"/>
          </w:rPr>
          <w:delText>.</w:delText>
        </w:r>
      </w:del>
    </w:p>
    <w:p w14:paraId="197A4404" w14:textId="77777777" w:rsidR="00615902" w:rsidRDefault="00615902" w:rsidP="002972C2">
      <w:pPr>
        <w:pStyle w:val="ListParagraph"/>
        <w:widowControl w:val="0"/>
        <w:pBdr>
          <w:top w:val="nil"/>
          <w:left w:val="nil"/>
          <w:bottom w:val="nil"/>
          <w:right w:val="nil"/>
          <w:between w:val="nil"/>
        </w:pBdr>
        <w:tabs>
          <w:tab w:val="left" w:pos="567"/>
        </w:tabs>
        <w:spacing w:before="120" w:after="120"/>
        <w:ind w:left="0"/>
        <w:contextualSpacing w:val="0"/>
        <w:jc w:val="both"/>
        <w:rPr>
          <w:ins w:id="75" w:author="Microsoft Office User" w:date="2021-01-22T18:37:00Z"/>
          <w:rFonts w:eastAsia="Times"/>
          <w:b/>
          <w:lang w:val="en-US"/>
        </w:rPr>
      </w:pPr>
      <w:ins w:id="76" w:author="Microsoft Office User" w:date="2021-01-22T18:37:00Z">
        <w:r>
          <w:rPr>
            <w:rFonts w:eastAsia="Times"/>
            <w:lang w:val="en-US"/>
          </w:rPr>
          <w:tab/>
          <w:t>[</w:t>
        </w:r>
        <w:r w:rsidRPr="00615902">
          <w:rPr>
            <w:rFonts w:eastAsia="Times"/>
            <w:i/>
            <w:lang w:val="en-US"/>
          </w:rPr>
          <w:t>if legal person</w:t>
        </w:r>
        <w:r>
          <w:rPr>
            <w:rFonts w:eastAsia="Times"/>
            <w:lang w:val="en-US"/>
          </w:rPr>
          <w:t xml:space="preserve">] </w:t>
        </w:r>
        <w:r w:rsidRPr="00433F37">
          <w:rPr>
            <w:rFonts w:eastAsia="Times"/>
            <w:b/>
            <w:lang w:val="en-US"/>
          </w:rPr>
          <w:t>[</w:t>
        </w:r>
        <w:r w:rsidR="0061045F">
          <w:rPr>
            <w:lang w:val="en-GB"/>
          </w:rPr>
          <w:sym w:font="Wingdings" w:char="F06C"/>
        </w:r>
        <w:r w:rsidRPr="00433F37">
          <w:rPr>
            <w:rFonts w:eastAsia="Times"/>
            <w:b/>
            <w:lang w:val="en-US"/>
          </w:rPr>
          <w:t>]</w:t>
        </w:r>
        <w:r w:rsidRPr="00433F37">
          <w:rPr>
            <w:rFonts w:eastAsia="Times"/>
            <w:lang w:val="en-US"/>
          </w:rPr>
          <w:t>, a [</w:t>
        </w:r>
        <w:r w:rsidR="0061045F">
          <w:rPr>
            <w:lang w:val="en-GB"/>
          </w:rPr>
          <w:sym w:font="Wingdings" w:char="F06C"/>
        </w:r>
        <w:r w:rsidRPr="00433F37">
          <w:rPr>
            <w:rFonts w:eastAsia="Times"/>
            <w:lang w:val="en-US"/>
          </w:rPr>
          <w:t>] company incorporated and operating under the laws of Greece, with General Commercial Register nr. [</w:t>
        </w:r>
        <w:r w:rsidR="0061045F">
          <w:rPr>
            <w:lang w:val="en-GB"/>
          </w:rPr>
          <w:sym w:font="Wingdings" w:char="F06C"/>
        </w:r>
        <w:r w:rsidRPr="00433F37">
          <w:rPr>
            <w:rFonts w:eastAsia="Times"/>
            <w:lang w:val="en-US"/>
          </w:rPr>
          <w:t>], registered offices at [</w:t>
        </w:r>
        <w:r w:rsidR="0061045F">
          <w:rPr>
            <w:lang w:val="en-GB"/>
          </w:rPr>
          <w:sym w:font="Wingdings" w:char="F06C"/>
        </w:r>
        <w:r w:rsidRPr="00433F37">
          <w:rPr>
            <w:rFonts w:eastAsia="Times"/>
            <w:lang w:val="en-US"/>
          </w:rPr>
          <w:t>], Greece, and Tax Identification Number [</w:t>
        </w:r>
        <w:r w:rsidR="0061045F">
          <w:rPr>
            <w:lang w:val="en-GB"/>
          </w:rPr>
          <w:sym w:font="Wingdings" w:char="F06C"/>
        </w:r>
        <w:r w:rsidRPr="00433F37">
          <w:rPr>
            <w:rFonts w:eastAsia="Times"/>
            <w:lang w:val="en-US"/>
          </w:rPr>
          <w:t>], being herein duly represented by Mr. [</w:t>
        </w:r>
        <w:r w:rsidR="0061045F">
          <w:rPr>
            <w:lang w:val="en-GB"/>
          </w:rPr>
          <w:sym w:font="Wingdings" w:char="F06C"/>
        </w:r>
        <w:r w:rsidRPr="00433F37">
          <w:rPr>
            <w:rFonts w:eastAsia="Times"/>
            <w:lang w:val="en-US"/>
          </w:rPr>
          <w:t>], [</w:t>
        </w:r>
        <w:r w:rsidR="0061045F">
          <w:rPr>
            <w:lang w:val="en-GB"/>
          </w:rPr>
          <w:sym w:font="Wingdings" w:char="F06C"/>
        </w:r>
        <w:r w:rsidRPr="00433F37">
          <w:rPr>
            <w:rFonts w:eastAsia="Times"/>
            <w:lang w:val="en-US"/>
          </w:rPr>
          <w:t>]</w:t>
        </w:r>
        <w:r w:rsidR="00A11AB9">
          <w:rPr>
            <w:rFonts w:eastAsia="Times"/>
            <w:lang w:val="en-US"/>
          </w:rPr>
          <w:t>,</w:t>
        </w:r>
      </w:ins>
    </w:p>
    <w:p w14:paraId="029006C7" w14:textId="77777777" w:rsidR="00780454" w:rsidRPr="00433F37" w:rsidRDefault="00780454" w:rsidP="002972C2">
      <w:pPr>
        <w:pStyle w:val="ListParagraph"/>
        <w:widowControl w:val="0"/>
        <w:pBdr>
          <w:top w:val="nil"/>
          <w:left w:val="nil"/>
          <w:bottom w:val="nil"/>
          <w:right w:val="nil"/>
          <w:between w:val="nil"/>
        </w:pBdr>
        <w:tabs>
          <w:tab w:val="left" w:pos="567"/>
        </w:tabs>
        <w:spacing w:before="120" w:after="120"/>
        <w:ind w:left="0"/>
        <w:contextualSpacing w:val="0"/>
        <w:jc w:val="both"/>
        <w:rPr>
          <w:ins w:id="77" w:author="Microsoft Office User" w:date="2021-01-22T18:37:00Z"/>
          <w:rFonts w:eastAsia="Times"/>
          <w:lang w:val="en-US"/>
        </w:rPr>
      </w:pPr>
      <w:ins w:id="78" w:author="Microsoft Office User" w:date="2021-01-22T18:37:00Z">
        <w:r w:rsidRPr="00433F37">
          <w:rPr>
            <w:rFonts w:eastAsia="Times"/>
            <w:lang w:val="en-US"/>
          </w:rPr>
          <w:t>(hereinafter referred to as “</w:t>
        </w:r>
        <w:r>
          <w:rPr>
            <w:rFonts w:eastAsia="Times"/>
            <w:b/>
            <w:lang w:val="en-US"/>
          </w:rPr>
          <w:t>Contractor</w:t>
        </w:r>
        <w:r w:rsidRPr="00433F37">
          <w:rPr>
            <w:rFonts w:eastAsia="Times"/>
            <w:lang w:val="en-US"/>
          </w:rPr>
          <w:t>”).</w:t>
        </w:r>
      </w:ins>
    </w:p>
    <w:p w14:paraId="1578EA16" w14:textId="77777777" w:rsidR="00A10AC1" w:rsidRPr="00A10AC1" w:rsidRDefault="003906F1" w:rsidP="002972C2">
      <w:pPr>
        <w:spacing w:before="120" w:after="120"/>
        <w:jc w:val="both"/>
        <w:rPr>
          <w:ins w:id="79" w:author="Microsoft Office User" w:date="2021-01-22T18:37:00Z"/>
          <w:rFonts w:ascii="Arial" w:eastAsia="Arial" w:hAnsi="Arial" w:cs="Arial"/>
          <w:sz w:val="22"/>
          <w:szCs w:val="22"/>
          <w:lang w:val="en-GB"/>
        </w:rPr>
      </w:pPr>
      <w:r w:rsidRPr="00A10AC1">
        <w:rPr>
          <w:rFonts w:eastAsia="Times"/>
          <w:lang w:val="en-GB"/>
          <w:rPrChange w:id="80" w:author="Microsoft Office User" w:date="2021-01-22T18:37:00Z">
            <w:rPr>
              <w:rFonts w:ascii="Times New Roman" w:eastAsia="Times" w:hAnsi="Times New Roman" w:cs="Times New Roman"/>
              <w:sz w:val="24"/>
              <w:szCs w:val="24"/>
              <w:lang w:val="en-US"/>
            </w:rPr>
          </w:rPrChange>
        </w:rPr>
        <w:t>WHEREAS</w:t>
      </w:r>
      <w:del w:id="81" w:author="Microsoft Office User" w:date="2021-01-22T18:37:00Z">
        <w:r w:rsidRPr="000437F5">
          <w:rPr>
            <w:rFonts w:ascii="Times New Roman" w:eastAsia="Times" w:hAnsi="Times New Roman" w:cs="Times New Roman"/>
            <w:sz w:val="24"/>
            <w:szCs w:val="24"/>
            <w:lang w:val="en-US"/>
          </w:rPr>
          <w:delText>,</w:delText>
        </w:r>
      </w:del>
      <w:r w:rsidRPr="00A10AC1">
        <w:rPr>
          <w:lang w:val="en-GB"/>
          <w:rPrChange w:id="82" w:author="Microsoft Office User" w:date="2021-01-22T18:37:00Z">
            <w:rPr>
              <w:rFonts w:ascii="Times New Roman" w:eastAsia="Times" w:hAnsi="Times New Roman" w:cs="Times New Roman"/>
              <w:sz w:val="24"/>
              <w:szCs w:val="24"/>
              <w:lang w:val="en-US"/>
            </w:rPr>
          </w:rPrChange>
        </w:rPr>
        <w:t xml:space="preserve"> </w:t>
      </w:r>
      <w:r w:rsidR="000E7EA9">
        <w:rPr>
          <w:rFonts w:eastAsia="Times"/>
          <w:lang w:val="en-GB"/>
          <w:rPrChange w:id="83" w:author="Microsoft Office User" w:date="2021-01-22T18:37:00Z">
            <w:rPr>
              <w:rFonts w:ascii="Times New Roman" w:eastAsia="Times" w:hAnsi="Times New Roman" w:cs="Times New Roman"/>
              <w:sz w:val="24"/>
              <w:szCs w:val="24"/>
              <w:lang w:val="en-US"/>
            </w:rPr>
          </w:rPrChange>
        </w:rPr>
        <w:t>t</w:t>
      </w:r>
      <w:r w:rsidR="000E7EA9" w:rsidRPr="00A10AC1">
        <w:rPr>
          <w:rFonts w:eastAsia="Times"/>
          <w:lang w:val="en-GB"/>
          <w:rPrChange w:id="84" w:author="Microsoft Office User" w:date="2021-01-22T18:37:00Z">
            <w:rPr>
              <w:rFonts w:ascii="Times New Roman" w:eastAsia="Times" w:hAnsi="Times New Roman" w:cs="Times New Roman"/>
              <w:sz w:val="24"/>
              <w:szCs w:val="24"/>
              <w:lang w:val="en-US"/>
            </w:rPr>
          </w:rPrChange>
        </w:rPr>
        <w:t xml:space="preserve">he </w:t>
      </w:r>
      <w:r w:rsidR="0088713B" w:rsidRPr="00A10AC1">
        <w:rPr>
          <w:lang w:val="en-GB"/>
          <w:rPrChange w:id="85" w:author="Microsoft Office User" w:date="2021-01-22T18:37:00Z">
            <w:rPr>
              <w:rFonts w:ascii="Times New Roman" w:eastAsia="Times" w:hAnsi="Times New Roman" w:cs="Times New Roman"/>
              <w:sz w:val="24"/>
              <w:szCs w:val="24"/>
              <w:lang w:val="en-US"/>
            </w:rPr>
          </w:rPrChange>
        </w:rPr>
        <w:t>Company</w:t>
      </w:r>
      <w:r w:rsidR="000E7EA9" w:rsidRPr="00A10AC1">
        <w:rPr>
          <w:lang w:val="en-GB"/>
          <w:rPrChange w:id="86" w:author="Microsoft Office User" w:date="2021-01-22T18:37:00Z">
            <w:rPr>
              <w:rFonts w:ascii="Times New Roman" w:eastAsia="Times" w:hAnsi="Times New Roman" w:cs="Times New Roman"/>
              <w:sz w:val="24"/>
              <w:szCs w:val="24"/>
              <w:lang w:val="en-US"/>
            </w:rPr>
          </w:rPrChange>
        </w:rPr>
        <w:t xml:space="preserve"> desires to </w:t>
      </w:r>
      <w:ins w:id="87" w:author="Microsoft Office User" w:date="2021-01-22T18:37:00Z">
        <w:r w:rsidR="00A10AC1" w:rsidRPr="00A10AC1">
          <w:rPr>
            <w:lang w:val="en-GB"/>
          </w:rPr>
          <w:t xml:space="preserve">retain Contractor as an independent contractor to perform certain </w:t>
        </w:r>
      </w:ins>
      <w:del w:id="88" w:author="Microsoft Office User" w:date="2021-01-22T18:37:00Z">
        <w:r w:rsidR="000E7EA9" w:rsidRPr="000437F5">
          <w:rPr>
            <w:rFonts w:ascii="Times New Roman" w:eastAsia="Times" w:hAnsi="Times New Roman" w:cs="Times New Roman"/>
            <w:sz w:val="24"/>
            <w:szCs w:val="24"/>
            <w:lang w:val="en-US"/>
          </w:rPr>
          <w:delText xml:space="preserve">obtain the </w:delText>
        </w:r>
      </w:del>
      <w:r w:rsidR="000E7EA9" w:rsidRPr="00A10AC1">
        <w:rPr>
          <w:lang w:val="en-GB"/>
          <w:rPrChange w:id="89" w:author="Microsoft Office User" w:date="2021-01-22T18:37:00Z">
            <w:rPr>
              <w:rFonts w:ascii="Times New Roman" w:eastAsia="Times" w:hAnsi="Times New Roman" w:cs="Times New Roman"/>
              <w:sz w:val="24"/>
              <w:szCs w:val="24"/>
              <w:lang w:val="en-US"/>
            </w:rPr>
          </w:rPrChange>
        </w:rPr>
        <w:t xml:space="preserve">services </w:t>
      </w:r>
      <w:ins w:id="90" w:author="Microsoft Office User" w:date="2021-01-22T18:37:00Z">
        <w:r w:rsidR="00A10AC1" w:rsidRPr="00A10AC1">
          <w:rPr>
            <w:lang w:val="en-GB"/>
          </w:rPr>
          <w:t xml:space="preserve">for </w:t>
        </w:r>
      </w:ins>
      <w:del w:id="91" w:author="Microsoft Office User" w:date="2021-01-22T18:37:00Z">
        <w:r w:rsidR="000E7EA9" w:rsidRPr="000437F5">
          <w:rPr>
            <w:rFonts w:ascii="Times New Roman" w:eastAsia="Times" w:hAnsi="Times New Roman" w:cs="Times New Roman"/>
            <w:sz w:val="24"/>
            <w:szCs w:val="24"/>
            <w:lang w:val="en-US"/>
          </w:rPr>
          <w:delText xml:space="preserve">of </w:delText>
        </w:r>
        <w:r w:rsidR="00436AB3">
          <w:rPr>
            <w:rFonts w:ascii="Times New Roman" w:eastAsia="Times" w:hAnsi="Times New Roman" w:cs="Times New Roman"/>
            <w:sz w:val="24"/>
            <w:szCs w:val="24"/>
            <w:lang w:val="en-US"/>
          </w:rPr>
          <w:delText xml:space="preserve">the </w:delText>
        </w:r>
        <w:r w:rsidR="000E7EA9" w:rsidRPr="000437F5">
          <w:rPr>
            <w:rFonts w:ascii="Times New Roman" w:eastAsia="Times" w:hAnsi="Times New Roman" w:cs="Times New Roman"/>
            <w:sz w:val="24"/>
            <w:szCs w:val="24"/>
            <w:lang w:val="en-US"/>
          </w:rPr>
          <w:delText xml:space="preserve">Employee and </w:delText>
        </w:r>
        <w:r w:rsidR="00EF0D24" w:rsidRPr="000437F5">
          <w:rPr>
            <w:rFonts w:ascii="Times New Roman" w:eastAsia="Times" w:hAnsi="Times New Roman" w:cs="Times New Roman"/>
            <w:sz w:val="24"/>
            <w:szCs w:val="24"/>
            <w:lang w:val="en-US"/>
          </w:rPr>
          <w:delText xml:space="preserve">the </w:delText>
        </w:r>
        <w:r w:rsidR="000E7EA9" w:rsidRPr="000437F5">
          <w:rPr>
            <w:rFonts w:ascii="Times New Roman" w:eastAsia="Times" w:hAnsi="Times New Roman" w:cs="Times New Roman"/>
            <w:sz w:val="24"/>
            <w:szCs w:val="24"/>
            <w:lang w:val="en-US"/>
          </w:rPr>
          <w:delText xml:space="preserve">Employee desires to be employed by </w:delText>
        </w:r>
      </w:del>
      <w:r w:rsidR="000E7EA9" w:rsidRPr="00A10AC1">
        <w:rPr>
          <w:lang w:val="en-GB"/>
          <w:rPrChange w:id="92" w:author="Microsoft Office User" w:date="2021-01-22T18:37:00Z">
            <w:rPr>
              <w:rFonts w:ascii="Times New Roman" w:eastAsia="Times" w:hAnsi="Times New Roman" w:cs="Times New Roman"/>
              <w:sz w:val="24"/>
              <w:szCs w:val="24"/>
              <w:lang w:val="en-US"/>
            </w:rPr>
          </w:rPrChange>
        </w:rPr>
        <w:t>the Company</w:t>
      </w:r>
      <w:del w:id="93" w:author="Microsoft Office User" w:date="2021-01-22T18:37:00Z">
        <w:r w:rsidRPr="000437F5">
          <w:rPr>
            <w:rFonts w:ascii="Times New Roman" w:eastAsia="Times" w:hAnsi="Times New Roman" w:cs="Times New Roman"/>
            <w:sz w:val="24"/>
            <w:szCs w:val="24"/>
            <w:lang w:val="en-US"/>
          </w:rPr>
          <w:delText>, upon the terms</w:delText>
        </w:r>
      </w:del>
      <w:r w:rsidRPr="00A10AC1">
        <w:rPr>
          <w:lang w:val="en-GB"/>
          <w:rPrChange w:id="94" w:author="Microsoft Office User" w:date="2021-01-22T18:37:00Z">
            <w:rPr>
              <w:rFonts w:ascii="Times New Roman" w:eastAsia="Times" w:hAnsi="Times New Roman" w:cs="Times New Roman"/>
              <w:sz w:val="24"/>
              <w:szCs w:val="24"/>
              <w:lang w:val="en-US"/>
            </w:rPr>
          </w:rPrChange>
        </w:rPr>
        <w:t xml:space="preserve"> and </w:t>
      </w:r>
      <w:ins w:id="95" w:author="Microsoft Office User" w:date="2021-01-22T18:37:00Z">
        <w:r w:rsidR="00A10AC1" w:rsidRPr="00A10AC1">
          <w:rPr>
            <w:lang w:val="en-GB"/>
          </w:rPr>
          <w:t>Contractor is willing</w:t>
        </w:r>
      </w:ins>
      <w:del w:id="96" w:author="Microsoft Office User" w:date="2021-01-22T18:37:00Z">
        <w:r w:rsidRPr="000437F5">
          <w:rPr>
            <w:rFonts w:ascii="Times New Roman" w:eastAsia="Times" w:hAnsi="Times New Roman" w:cs="Times New Roman"/>
            <w:sz w:val="24"/>
            <w:szCs w:val="24"/>
            <w:lang w:val="en-US"/>
          </w:rPr>
          <w:delText>subject</w:delText>
        </w:r>
      </w:del>
      <w:r w:rsidRPr="00A10AC1">
        <w:rPr>
          <w:lang w:val="en-GB"/>
          <w:rPrChange w:id="97" w:author="Microsoft Office User" w:date="2021-01-22T18:37:00Z">
            <w:rPr>
              <w:rFonts w:ascii="Times New Roman" w:eastAsia="Times" w:hAnsi="Times New Roman" w:cs="Times New Roman"/>
              <w:sz w:val="24"/>
              <w:szCs w:val="24"/>
              <w:lang w:val="en-US"/>
            </w:rPr>
          </w:rPrChange>
        </w:rPr>
        <w:t xml:space="preserve"> to </w:t>
      </w:r>
      <w:ins w:id="98" w:author="Microsoft Office User" w:date="2021-01-22T18:37:00Z">
        <w:r w:rsidR="00A10AC1" w:rsidRPr="00A10AC1">
          <w:rPr>
            <w:lang w:val="en-GB"/>
          </w:rPr>
          <w:t xml:space="preserve">perform such </w:t>
        </w:r>
        <w:proofErr w:type="gramStart"/>
        <w:r w:rsidR="00A10AC1" w:rsidRPr="00A10AC1">
          <w:rPr>
            <w:lang w:val="en-GB"/>
          </w:rPr>
          <w:t>services</w:t>
        </w:r>
        <w:r w:rsidR="00A10AC1">
          <w:rPr>
            <w:lang w:val="en-GB"/>
          </w:rPr>
          <w:t>;</w:t>
        </w:r>
        <w:proofErr w:type="gramEnd"/>
      </w:ins>
    </w:p>
    <w:p w14:paraId="144C6334" w14:textId="66B2A936" w:rsidR="003906F1" w:rsidRPr="002B2DBA" w:rsidRDefault="002B2DBA" w:rsidP="002972C2">
      <w:pPr>
        <w:spacing w:before="120" w:after="120"/>
        <w:jc w:val="both"/>
        <w:rPr>
          <w:rFonts w:eastAsia="Times"/>
          <w:lang w:val="en-GB"/>
          <w:rPrChange w:id="99" w:author="Microsoft Office User" w:date="2021-01-22T18:37:00Z">
            <w:rPr>
              <w:rFonts w:ascii="Times New Roman" w:eastAsia="Times" w:hAnsi="Times New Roman" w:cs="Times New Roman"/>
              <w:sz w:val="24"/>
              <w:szCs w:val="24"/>
              <w:lang w:val="en-US"/>
            </w:rPr>
          </w:rPrChange>
        </w:rPr>
        <w:pPrChange w:id="100" w:author="Microsoft Office User" w:date="2021-01-22T18:37:00Z">
          <w:pPr>
            <w:pBdr>
              <w:top w:val="nil"/>
              <w:left w:val="nil"/>
              <w:bottom w:val="nil"/>
              <w:right w:val="nil"/>
              <w:between w:val="nil"/>
            </w:pBdr>
            <w:spacing w:before="120" w:after="120"/>
            <w:contextualSpacing w:val="0"/>
            <w:jc w:val="both"/>
          </w:pPr>
        </w:pPrChange>
      </w:pPr>
      <w:ins w:id="101" w:author="Microsoft Office User" w:date="2021-01-22T18:37:00Z">
        <w:r w:rsidRPr="00A10AC1">
          <w:rPr>
            <w:lang w:val="en-GB"/>
          </w:rPr>
          <w:t xml:space="preserve">WHEREAS Contractor </w:t>
        </w:r>
        <w:r w:rsidR="007B48AD" w:rsidRPr="002B2DBA">
          <w:rPr>
            <w:lang w:val="en-GB"/>
          </w:rPr>
          <w:t xml:space="preserve">represents and warrants that </w:t>
        </w:r>
        <w:r w:rsidR="00B47D02">
          <w:rPr>
            <w:lang w:val="en-US"/>
          </w:rPr>
          <w:t>Contractor</w:t>
        </w:r>
        <w:r w:rsidR="007B48AD" w:rsidRPr="002B2DBA">
          <w:rPr>
            <w:lang w:val="en-GB"/>
          </w:rPr>
          <w:t xml:space="preserve"> possesses the qualifications and skills necessary to perform </w:t>
        </w:r>
      </w:ins>
      <w:r w:rsidR="003906F1" w:rsidRPr="002B2DBA">
        <w:rPr>
          <w:rFonts w:eastAsia="Times"/>
          <w:lang w:val="en-GB"/>
          <w:rPrChange w:id="102" w:author="Microsoft Office User" w:date="2021-01-22T18:37:00Z">
            <w:rPr>
              <w:rFonts w:ascii="Times New Roman" w:eastAsia="Times" w:hAnsi="Times New Roman" w:cs="Times New Roman"/>
              <w:sz w:val="24"/>
              <w:szCs w:val="24"/>
              <w:lang w:val="en-US"/>
            </w:rPr>
          </w:rPrChange>
        </w:rPr>
        <w:t xml:space="preserve">the </w:t>
      </w:r>
      <w:ins w:id="103" w:author="Microsoft Office User" w:date="2021-01-22T18:37:00Z">
        <w:r w:rsidR="007B48AD" w:rsidRPr="002B2DBA">
          <w:rPr>
            <w:lang w:val="en-GB"/>
          </w:rPr>
          <w:t>services</w:t>
        </w:r>
      </w:ins>
      <w:del w:id="104" w:author="Microsoft Office User" w:date="2021-01-22T18:37:00Z">
        <w:r w:rsidR="003906F1" w:rsidRPr="000437F5">
          <w:rPr>
            <w:rFonts w:eastAsia="Times"/>
            <w:lang w:val="en-US"/>
          </w:rPr>
          <w:delText>conditions</w:delText>
        </w:r>
      </w:del>
      <w:r w:rsidR="003906F1" w:rsidRPr="002B2DBA">
        <w:rPr>
          <w:rFonts w:eastAsia="Times"/>
          <w:lang w:val="en-GB"/>
          <w:rPrChange w:id="105" w:author="Microsoft Office User" w:date="2021-01-22T18:37:00Z">
            <w:rPr>
              <w:rFonts w:ascii="Times New Roman" w:eastAsia="Times" w:hAnsi="Times New Roman" w:cs="Times New Roman"/>
              <w:sz w:val="24"/>
              <w:szCs w:val="24"/>
              <w:lang w:val="en-US"/>
            </w:rPr>
          </w:rPrChange>
        </w:rPr>
        <w:t xml:space="preserve"> </w:t>
      </w:r>
      <w:r w:rsidR="003906F1">
        <w:rPr>
          <w:rFonts w:eastAsia="Times"/>
          <w:lang w:val="en-GB"/>
          <w:rPrChange w:id="106" w:author="Microsoft Office User" w:date="2021-01-22T18:37:00Z">
            <w:rPr>
              <w:rFonts w:ascii="Times New Roman" w:eastAsia="Times" w:hAnsi="Times New Roman" w:cs="Times New Roman"/>
              <w:sz w:val="24"/>
              <w:szCs w:val="24"/>
              <w:lang w:val="en-US"/>
            </w:rPr>
          </w:rPrChange>
        </w:rPr>
        <w:t>set forth</w:t>
      </w:r>
      <w:r w:rsidR="003906F1" w:rsidRPr="002B2DBA">
        <w:rPr>
          <w:rFonts w:eastAsia="Times"/>
          <w:lang w:val="en-GB"/>
          <w:rPrChange w:id="107" w:author="Microsoft Office User" w:date="2021-01-22T18:37:00Z">
            <w:rPr>
              <w:rFonts w:ascii="Times New Roman" w:eastAsia="Times" w:hAnsi="Times New Roman" w:cs="Times New Roman"/>
              <w:sz w:val="24"/>
              <w:szCs w:val="24"/>
              <w:lang w:val="en-US"/>
            </w:rPr>
          </w:rPrChange>
        </w:rPr>
        <w:t xml:space="preserve"> in this Agreement</w:t>
      </w:r>
      <w:ins w:id="108" w:author="Microsoft Office User" w:date="2021-01-22T18:37:00Z">
        <w:r w:rsidR="007B48AD" w:rsidRPr="002B2DBA">
          <w:rPr>
            <w:lang w:val="en-GB"/>
          </w:rPr>
          <w:t>;</w:t>
        </w:r>
      </w:ins>
      <w:del w:id="109" w:author="Microsoft Office User" w:date="2021-01-22T18:37:00Z">
        <w:r w:rsidR="003906F1" w:rsidRPr="000437F5">
          <w:rPr>
            <w:rFonts w:eastAsia="Times"/>
            <w:lang w:val="en-US"/>
          </w:rPr>
          <w:delText>.</w:delText>
        </w:r>
      </w:del>
    </w:p>
    <w:p w14:paraId="51868FE4" w14:textId="3090D563" w:rsidR="003906F1" w:rsidRPr="00F569CD" w:rsidRDefault="003906F1" w:rsidP="002972C2">
      <w:pPr>
        <w:spacing w:before="120" w:after="120"/>
        <w:jc w:val="both"/>
        <w:rPr>
          <w:rFonts w:eastAsia="Times"/>
          <w:lang w:val="en-GB"/>
          <w:rPrChange w:id="110" w:author="Microsoft Office User" w:date="2021-01-22T18:37:00Z">
            <w:rPr>
              <w:rFonts w:ascii="Times New Roman" w:eastAsia="Times" w:hAnsi="Times New Roman" w:cs="Times New Roman"/>
              <w:sz w:val="24"/>
              <w:szCs w:val="24"/>
              <w:lang w:val="en-US"/>
            </w:rPr>
          </w:rPrChange>
        </w:rPr>
        <w:pPrChange w:id="111" w:author="Microsoft Office User" w:date="2021-01-22T18:37:00Z">
          <w:pPr>
            <w:pBdr>
              <w:top w:val="nil"/>
              <w:left w:val="nil"/>
              <w:bottom w:val="nil"/>
              <w:right w:val="nil"/>
              <w:between w:val="nil"/>
            </w:pBdr>
            <w:spacing w:before="120" w:after="120"/>
            <w:contextualSpacing w:val="0"/>
            <w:jc w:val="both"/>
          </w:pPr>
        </w:pPrChange>
      </w:pPr>
      <w:r w:rsidRPr="00F569CD">
        <w:rPr>
          <w:rFonts w:eastAsia="Times"/>
          <w:b/>
          <w:lang w:val="en-GB"/>
          <w:rPrChange w:id="112" w:author="Microsoft Office User" w:date="2021-01-22T18:37:00Z">
            <w:rPr>
              <w:rFonts w:ascii="Times New Roman" w:eastAsia="Times" w:hAnsi="Times New Roman" w:cs="Times New Roman"/>
              <w:sz w:val="24"/>
              <w:szCs w:val="24"/>
              <w:lang w:val="en-US"/>
            </w:rPr>
          </w:rPrChange>
        </w:rPr>
        <w:t>NOW, THEREFORE,</w:t>
      </w:r>
      <w:r w:rsidRPr="00F569CD">
        <w:rPr>
          <w:rFonts w:eastAsia="Times"/>
          <w:lang w:val="en-GB"/>
          <w:rPrChange w:id="113" w:author="Microsoft Office User" w:date="2021-01-22T18:37:00Z">
            <w:rPr>
              <w:rFonts w:ascii="Times New Roman" w:eastAsia="Times" w:hAnsi="Times New Roman" w:cs="Times New Roman"/>
              <w:sz w:val="24"/>
              <w:szCs w:val="24"/>
              <w:lang w:val="en-US"/>
            </w:rPr>
          </w:rPrChange>
        </w:rPr>
        <w:t xml:space="preserve"> in consideration of </w:t>
      </w:r>
      <w:del w:id="114" w:author="Microsoft Office User" w:date="2021-01-22T18:37:00Z">
        <w:r w:rsidRPr="000437F5">
          <w:rPr>
            <w:rFonts w:eastAsia="Times"/>
            <w:lang w:val="en-US"/>
          </w:rPr>
          <w:delText xml:space="preserve">the foregoing recitals and the terms, </w:delText>
        </w:r>
      </w:del>
      <w:r w:rsidRPr="00F569CD">
        <w:rPr>
          <w:rFonts w:eastAsia="Times"/>
          <w:lang w:val="en-GB"/>
          <w:rPrChange w:id="115" w:author="Microsoft Office User" w:date="2021-01-22T18:37:00Z">
            <w:rPr>
              <w:rFonts w:ascii="Times New Roman" w:eastAsia="Times" w:hAnsi="Times New Roman" w:cs="Times New Roman"/>
              <w:sz w:val="24"/>
              <w:szCs w:val="24"/>
              <w:lang w:val="en-US"/>
            </w:rPr>
          </w:rPrChange>
        </w:rPr>
        <w:t>covenants</w:t>
      </w:r>
      <w:del w:id="116" w:author="Microsoft Office User" w:date="2021-01-22T18:37:00Z">
        <w:r w:rsidRPr="000437F5">
          <w:rPr>
            <w:rFonts w:eastAsia="Times"/>
            <w:lang w:val="en-US"/>
          </w:rPr>
          <w:delText>,</w:delText>
        </w:r>
      </w:del>
      <w:r w:rsidRPr="00F569CD">
        <w:rPr>
          <w:rFonts w:eastAsia="Times"/>
          <w:lang w:val="en-GB"/>
          <w:rPrChange w:id="117" w:author="Microsoft Office User" w:date="2021-01-22T18:37:00Z">
            <w:rPr>
              <w:rFonts w:ascii="Times New Roman" w:eastAsia="Times" w:hAnsi="Times New Roman" w:cs="Times New Roman"/>
              <w:sz w:val="24"/>
              <w:szCs w:val="24"/>
              <w:lang w:val="en-US"/>
            </w:rPr>
          </w:rPrChange>
        </w:rPr>
        <w:t xml:space="preserve"> and </w:t>
      </w:r>
      <w:ins w:id="118" w:author="Microsoft Office User" w:date="2021-01-22T18:37:00Z">
        <w:r w:rsidR="00004D77" w:rsidRPr="00F569CD">
          <w:rPr>
            <w:lang w:val="en-GB"/>
          </w:rPr>
          <w:t>ag</w:t>
        </w:r>
        <w:r w:rsidR="007B48AD" w:rsidRPr="00F569CD">
          <w:rPr>
            <w:lang w:val="en-GB"/>
          </w:rPr>
          <w:t>reements</w:t>
        </w:r>
      </w:ins>
      <w:del w:id="119" w:author="Microsoft Office User" w:date="2021-01-22T18:37:00Z">
        <w:r w:rsidRPr="000437F5">
          <w:rPr>
            <w:rFonts w:eastAsia="Times"/>
            <w:lang w:val="en-US"/>
          </w:rPr>
          <w:delText>conditions</w:delText>
        </w:r>
      </w:del>
      <w:r w:rsidRPr="00F569CD">
        <w:rPr>
          <w:rFonts w:eastAsia="Times"/>
          <w:lang w:val="en-GB"/>
          <w:rPrChange w:id="120" w:author="Microsoft Office User" w:date="2021-01-22T18:37:00Z">
            <w:rPr>
              <w:rFonts w:ascii="Times New Roman" w:eastAsia="Times" w:hAnsi="Times New Roman" w:cs="Times New Roman"/>
              <w:sz w:val="24"/>
              <w:szCs w:val="24"/>
              <w:lang w:val="en-US"/>
            </w:rPr>
          </w:rPrChange>
        </w:rPr>
        <w:t xml:space="preserve"> contained herein, the </w:t>
      </w:r>
      <w:ins w:id="121" w:author="Microsoft Office User" w:date="2021-01-22T18:37:00Z">
        <w:r w:rsidR="007B48AD" w:rsidRPr="00F569CD">
          <w:rPr>
            <w:lang w:val="en-GB"/>
          </w:rPr>
          <w:t>P</w:t>
        </w:r>
        <w:r w:rsidR="00004D77" w:rsidRPr="00F569CD">
          <w:rPr>
            <w:lang w:val="en-GB"/>
          </w:rPr>
          <w:t>arties</w:t>
        </w:r>
      </w:ins>
      <w:del w:id="122" w:author="Microsoft Office User" w:date="2021-01-22T18:37:00Z">
        <w:r w:rsidRPr="000437F5">
          <w:rPr>
            <w:rFonts w:eastAsia="Times"/>
            <w:lang w:val="en-US"/>
          </w:rPr>
          <w:delText xml:space="preserve">Company and </w:delText>
        </w:r>
        <w:r w:rsidR="00A15032">
          <w:rPr>
            <w:lang w:val="en-US"/>
          </w:rPr>
          <w:delText>the Employee</w:delText>
        </w:r>
      </w:del>
      <w:r w:rsidR="00A15032" w:rsidRPr="00F569CD">
        <w:rPr>
          <w:lang w:val="en-GB"/>
          <w:rPrChange w:id="123" w:author="Microsoft Office User" w:date="2021-01-22T18:37:00Z">
            <w:rPr>
              <w:rFonts w:ascii="Times New Roman" w:hAnsi="Times New Roman" w:cs="Times New Roman"/>
              <w:sz w:val="24"/>
              <w:szCs w:val="24"/>
              <w:lang w:val="en-US"/>
            </w:rPr>
          </w:rPrChange>
        </w:rPr>
        <w:t xml:space="preserve"> </w:t>
      </w:r>
      <w:r w:rsidRPr="00F569CD">
        <w:rPr>
          <w:rFonts w:eastAsia="Times"/>
          <w:lang w:val="en-GB"/>
          <w:rPrChange w:id="124" w:author="Microsoft Office User" w:date="2021-01-22T18:37:00Z">
            <w:rPr>
              <w:rFonts w:ascii="Times New Roman" w:eastAsia="Times" w:hAnsi="Times New Roman" w:cs="Times New Roman"/>
              <w:sz w:val="24"/>
              <w:szCs w:val="24"/>
              <w:lang w:val="en-US"/>
            </w:rPr>
          </w:rPrChange>
        </w:rPr>
        <w:t>agree as follows:</w:t>
      </w:r>
    </w:p>
    <w:p w14:paraId="324AFB0A" w14:textId="77777777" w:rsidR="002321BD" w:rsidRPr="00751451" w:rsidRDefault="00046747" w:rsidP="00751451">
      <w:pPr>
        <w:pStyle w:val="Heading1"/>
        <w:numPr>
          <w:ilvl w:val="0"/>
          <w:numId w:val="7"/>
        </w:numPr>
        <w:pBdr>
          <w:bottom w:val="single" w:sz="4" w:space="1" w:color="auto"/>
        </w:pBdr>
        <w:spacing w:after="120"/>
        <w:ind w:left="567" w:hanging="567"/>
        <w:rPr>
          <w:u w:val="none"/>
          <w:rPrChange w:id="125" w:author="Microsoft Office User" w:date="2021-01-22T18:37:00Z">
            <w:rPr>
              <w:rFonts w:ascii="Times New Roman" w:hAnsi="Times New Roman" w:cs="Times New Roman"/>
              <w:b/>
              <w:color w:val="000000" w:themeColor="text1"/>
              <w:sz w:val="24"/>
              <w:szCs w:val="24"/>
            </w:rPr>
          </w:rPrChange>
        </w:rPr>
        <w:pPrChange w:id="126" w:author="Microsoft Office User" w:date="2021-01-22T18:37:00Z">
          <w:pPr>
            <w:pStyle w:val="Heading1"/>
            <w:numPr>
              <w:numId w:val="2"/>
            </w:numPr>
            <w:pBdr>
              <w:bottom w:val="single" w:sz="4" w:space="1" w:color="auto"/>
            </w:pBdr>
            <w:spacing w:after="120"/>
            <w:ind w:left="567" w:hanging="567"/>
            <w:jc w:val="both"/>
          </w:pPr>
        </w:pPrChange>
      </w:pPr>
      <w:r w:rsidRPr="00751451">
        <w:rPr>
          <w:u w:val="none"/>
          <w:rPrChange w:id="127" w:author="Microsoft Office User" w:date="2021-01-22T18:37:00Z">
            <w:rPr>
              <w:rFonts w:ascii="Times New Roman" w:hAnsi="Times New Roman" w:cs="Times New Roman"/>
              <w:b/>
              <w:color w:val="000000" w:themeColor="text1"/>
              <w:sz w:val="24"/>
              <w:szCs w:val="24"/>
              <w:lang w:val="en-US"/>
            </w:rPr>
          </w:rPrChange>
        </w:rPr>
        <w:t>Definitions</w:t>
      </w:r>
    </w:p>
    <w:p w14:paraId="018D86FA" w14:textId="3A2DDA18" w:rsidR="002321BD" w:rsidRDefault="002321BD" w:rsidP="00A719A1">
      <w:pPr>
        <w:pStyle w:val="ListParagraph"/>
        <w:widowControl w:val="0"/>
        <w:numPr>
          <w:ilvl w:val="1"/>
          <w:numId w:val="20"/>
        </w:numPr>
        <w:tabs>
          <w:tab w:val="left" w:pos="567"/>
        </w:tabs>
        <w:spacing w:before="120" w:after="120"/>
        <w:ind w:left="0" w:firstLine="0"/>
        <w:jc w:val="both"/>
        <w:rPr>
          <w:lang w:val="en-US"/>
          <w:rPrChange w:id="128" w:author="Microsoft Office User" w:date="2021-01-22T18:37:00Z">
            <w:rPr>
              <w:lang w:val="en-US"/>
            </w:rPr>
          </w:rPrChange>
        </w:rPr>
        <w:pPrChange w:id="129" w:author="Microsoft Office User" w:date="2021-01-22T18:37:00Z">
          <w:pPr>
            <w:pStyle w:val="ListParagraph"/>
            <w:numPr>
              <w:ilvl w:val="1"/>
              <w:numId w:val="2"/>
            </w:numPr>
            <w:tabs>
              <w:tab w:val="left" w:pos="567"/>
            </w:tabs>
            <w:spacing w:before="120" w:after="120"/>
            <w:ind w:left="0"/>
            <w:jc w:val="both"/>
          </w:pPr>
        </w:pPrChange>
      </w:pPr>
      <w:r w:rsidRPr="00953497">
        <w:rPr>
          <w:lang w:val="en-US"/>
        </w:rPr>
        <w:t xml:space="preserve">The following terms </w:t>
      </w:r>
      <w:r w:rsidR="00A37230">
        <w:rPr>
          <w:lang w:val="en-US"/>
          <w:rPrChange w:id="130" w:author="Microsoft Office User" w:date="2021-01-22T18:37:00Z">
            <w:rPr>
              <w:lang w:val="en-US"/>
            </w:rPr>
          </w:rPrChange>
        </w:rPr>
        <w:t>beginning with a capital letter used in this Agreement will have the meaning indicated below</w:t>
      </w:r>
      <w:r>
        <w:rPr>
          <w:lang w:val="en-US"/>
          <w:rPrChange w:id="131" w:author="Microsoft Office User" w:date="2021-01-22T18:37:00Z">
            <w:rPr>
              <w:lang w:val="en-US"/>
            </w:rPr>
          </w:rPrChange>
        </w:rPr>
        <w:t>:</w:t>
      </w:r>
    </w:p>
    <w:p w14:paraId="2D7FDE38" w14:textId="114E9807" w:rsidR="00F73004" w:rsidRPr="00A5660F" w:rsidRDefault="00F73004" w:rsidP="005F3220">
      <w:pPr>
        <w:spacing w:before="120" w:after="120"/>
        <w:jc w:val="both"/>
        <w:rPr>
          <w:del w:id="132" w:author="Microsoft Office User" w:date="2021-01-22T18:37:00Z"/>
          <w:lang w:val="en-US"/>
        </w:rPr>
      </w:pPr>
      <w:del w:id="133" w:author="Microsoft Office User" w:date="2021-01-22T18:37:00Z">
        <w:r w:rsidRPr="00594934">
          <w:rPr>
            <w:lang w:val="en-US"/>
          </w:rPr>
          <w:delText>“</w:delText>
        </w:r>
        <w:r w:rsidRPr="00594934">
          <w:rPr>
            <w:b/>
            <w:lang w:val="en-US"/>
          </w:rPr>
          <w:delText>Appointment</w:delText>
        </w:r>
        <w:r w:rsidRPr="00594934">
          <w:rPr>
            <w:lang w:val="en-US"/>
          </w:rPr>
          <w:delText xml:space="preserve">” means the employment of the Employee by the Company on the terms of this </w:delText>
        </w:r>
        <w:r w:rsidR="00BD1C8A">
          <w:rPr>
            <w:lang w:val="en-US"/>
          </w:rPr>
          <w:delText>A</w:delText>
        </w:r>
        <w:r w:rsidRPr="00594934">
          <w:rPr>
            <w:lang w:val="en-US"/>
          </w:rPr>
          <w:delText>greement.</w:delText>
        </w:r>
      </w:del>
    </w:p>
    <w:p w14:paraId="1D7CC311" w14:textId="77777777" w:rsidR="002321BD" w:rsidRPr="00A5660F" w:rsidRDefault="004C7B93" w:rsidP="005F3220">
      <w:pPr>
        <w:spacing w:before="120" w:after="120"/>
        <w:jc w:val="both"/>
        <w:rPr>
          <w:del w:id="134" w:author="Microsoft Office User" w:date="2021-01-22T18:37:00Z"/>
          <w:lang w:val="en-US"/>
        </w:rPr>
      </w:pPr>
      <w:del w:id="135" w:author="Microsoft Office User" w:date="2021-01-22T18:37:00Z">
        <w:r w:rsidRPr="00A5660F">
          <w:rPr>
            <w:lang w:val="en-US"/>
          </w:rPr>
          <w:delText>“</w:delText>
        </w:r>
        <w:r w:rsidRPr="00A5660F">
          <w:rPr>
            <w:b/>
            <w:lang w:val="en-US"/>
          </w:rPr>
          <w:delText>Company Affiliate</w:delText>
        </w:r>
        <w:r w:rsidRPr="00A5660F">
          <w:rPr>
            <w:lang w:val="en-US"/>
          </w:rPr>
          <w:delText xml:space="preserve">” means </w:delText>
        </w:r>
        <w:r w:rsidR="00372E43" w:rsidRPr="00A5660F">
          <w:rPr>
            <w:lang w:val="en-US"/>
          </w:rPr>
          <w:delText xml:space="preserve">any entity which controls the Company, which is controlled by the Company, or which is under common control with </w:delText>
        </w:r>
        <w:r w:rsidRPr="00A5660F">
          <w:rPr>
            <w:lang w:val="en-US"/>
          </w:rPr>
          <w:delText>the Company.</w:delText>
        </w:r>
      </w:del>
    </w:p>
    <w:p w14:paraId="56543569" w14:textId="7190100E" w:rsidR="00D15A93" w:rsidRPr="00953497" w:rsidRDefault="00D15A93" w:rsidP="00C06A16">
      <w:pPr>
        <w:widowControl w:val="0"/>
        <w:tabs>
          <w:tab w:val="left" w:pos="567"/>
        </w:tabs>
        <w:spacing w:before="120" w:after="120"/>
        <w:jc w:val="both"/>
        <w:rPr>
          <w:lang w:val="en-US"/>
        </w:rPr>
        <w:pPrChange w:id="136" w:author="Microsoft Office User" w:date="2021-01-22T18:37:00Z">
          <w:pPr>
            <w:spacing w:before="120" w:after="120"/>
            <w:contextualSpacing w:val="0"/>
            <w:jc w:val="both"/>
          </w:pPr>
        </w:pPrChange>
      </w:pPr>
      <w:r w:rsidRPr="00B15018">
        <w:rPr>
          <w:lang w:val="en-GB"/>
          <w:rPrChange w:id="137" w:author="Microsoft Office User" w:date="2021-01-22T18:37:00Z">
            <w:rPr>
              <w:rFonts w:ascii="Times New Roman" w:hAnsi="Times New Roman" w:cs="Times New Roman"/>
              <w:sz w:val="24"/>
              <w:szCs w:val="24"/>
              <w:lang w:val="en-US"/>
            </w:rPr>
          </w:rPrChange>
        </w:rPr>
        <w:t>“</w:t>
      </w:r>
      <w:r w:rsidRPr="00B15018">
        <w:rPr>
          <w:b/>
          <w:lang w:val="en-GB"/>
          <w:rPrChange w:id="138" w:author="Microsoft Office User" w:date="2021-01-22T18:37:00Z">
            <w:rPr>
              <w:rFonts w:ascii="Times New Roman" w:hAnsi="Times New Roman" w:cs="Times New Roman"/>
              <w:b/>
              <w:sz w:val="24"/>
              <w:szCs w:val="24"/>
              <w:lang w:val="en-US"/>
            </w:rPr>
          </w:rPrChange>
        </w:rPr>
        <w:t>Confidential Information</w:t>
      </w:r>
      <w:r w:rsidRPr="00B15018">
        <w:rPr>
          <w:lang w:val="en-GB"/>
          <w:rPrChange w:id="139" w:author="Microsoft Office User" w:date="2021-01-22T18:37:00Z">
            <w:rPr>
              <w:rFonts w:ascii="Times New Roman" w:hAnsi="Times New Roman" w:cs="Times New Roman"/>
              <w:sz w:val="24"/>
              <w:szCs w:val="24"/>
              <w:lang w:val="en-US"/>
            </w:rPr>
          </w:rPrChange>
        </w:rPr>
        <w:t xml:space="preserve">” </w:t>
      </w:r>
      <w:r>
        <w:rPr>
          <w:lang w:val="en-GB"/>
          <w:rPrChange w:id="140" w:author="Microsoft Office User" w:date="2021-01-22T18:37:00Z">
            <w:rPr>
              <w:rFonts w:ascii="Times New Roman" w:hAnsi="Times New Roman" w:cs="Times New Roman"/>
              <w:sz w:val="24"/>
              <w:szCs w:val="24"/>
              <w:lang w:val="en-US"/>
            </w:rPr>
          </w:rPrChange>
        </w:rPr>
        <w:t>means</w:t>
      </w:r>
      <w:r w:rsidRPr="00B15018">
        <w:rPr>
          <w:lang w:val="en-GB"/>
          <w:rPrChange w:id="141" w:author="Microsoft Office User" w:date="2021-01-22T18:37:00Z">
            <w:rPr>
              <w:rFonts w:ascii="Times New Roman" w:hAnsi="Times New Roman" w:cs="Times New Roman"/>
              <w:sz w:val="24"/>
              <w:szCs w:val="24"/>
              <w:lang w:val="en-US"/>
            </w:rPr>
          </w:rPrChange>
        </w:rPr>
        <w:t xml:space="preserve"> information that the Company or any Company </w:t>
      </w:r>
      <w:ins w:id="142" w:author="Microsoft Office User" w:date="2021-01-22T18:37:00Z">
        <w:r w:rsidR="00AC0DEA">
          <w:rPr>
            <w:lang w:val="en-GB"/>
          </w:rPr>
          <w:t>a</w:t>
        </w:r>
        <w:r w:rsidR="00AC0DEA" w:rsidRPr="00B15018">
          <w:rPr>
            <w:lang w:val="en-GB"/>
          </w:rPr>
          <w:t>ffiliate</w:t>
        </w:r>
      </w:ins>
      <w:del w:id="143" w:author="Microsoft Office User" w:date="2021-01-22T18:37:00Z">
        <w:r w:rsidRPr="00A5660F">
          <w:rPr>
            <w:lang w:val="en-US"/>
          </w:rPr>
          <w:delText>Affiliate</w:delText>
        </w:r>
      </w:del>
      <w:r w:rsidRPr="00B15018">
        <w:rPr>
          <w:lang w:val="en-GB"/>
          <w:rPrChange w:id="144" w:author="Microsoft Office User" w:date="2021-01-22T18:37:00Z">
            <w:rPr>
              <w:rFonts w:ascii="Times New Roman" w:hAnsi="Times New Roman" w:cs="Times New Roman"/>
              <w:sz w:val="24"/>
              <w:szCs w:val="24"/>
              <w:lang w:val="en-US"/>
            </w:rPr>
          </w:rPrChange>
        </w:rPr>
        <w:t xml:space="preserve"> regard and treat as confidential; is not known or accessible to competitors or other third persons not having a legitimate need to know; has value to the Company or any Company </w:t>
      </w:r>
      <w:ins w:id="145" w:author="Microsoft Office User" w:date="2021-01-22T18:37:00Z">
        <w:r w:rsidR="00AC0DEA">
          <w:rPr>
            <w:lang w:val="en-GB"/>
          </w:rPr>
          <w:t>a</w:t>
        </w:r>
        <w:r w:rsidR="00AC0DEA" w:rsidRPr="00B15018">
          <w:rPr>
            <w:lang w:val="en-GB"/>
          </w:rPr>
          <w:t>ffiliate</w:t>
        </w:r>
      </w:ins>
      <w:del w:id="146" w:author="Microsoft Office User" w:date="2021-01-22T18:37:00Z">
        <w:r w:rsidRPr="00A5660F">
          <w:rPr>
            <w:lang w:val="en-US"/>
          </w:rPr>
          <w:delText>Affiliate</w:delText>
        </w:r>
      </w:del>
      <w:r w:rsidRPr="00B15018">
        <w:rPr>
          <w:lang w:val="en-GB"/>
          <w:rPrChange w:id="147" w:author="Microsoft Office User" w:date="2021-01-22T18:37:00Z">
            <w:rPr>
              <w:rFonts w:ascii="Times New Roman" w:hAnsi="Times New Roman" w:cs="Times New Roman"/>
              <w:sz w:val="24"/>
              <w:szCs w:val="24"/>
              <w:lang w:val="en-US"/>
            </w:rPr>
          </w:rPrChange>
        </w:rPr>
        <w:t xml:space="preserve"> due to the confidentiality thereof; and if disclosed, could result in substantial competitive or business disadvantage. Such information includes</w:t>
      </w:r>
      <w:r w:rsidR="00066EDF" w:rsidRPr="00B15018">
        <w:rPr>
          <w:lang w:val="en-GB"/>
          <w:rPrChange w:id="148" w:author="Microsoft Office User" w:date="2021-01-22T18:37:00Z">
            <w:rPr>
              <w:rFonts w:ascii="Times New Roman" w:hAnsi="Times New Roman" w:cs="Times New Roman"/>
              <w:sz w:val="24"/>
              <w:szCs w:val="24"/>
              <w:lang w:val="en-US"/>
            </w:rPr>
          </w:rPrChange>
        </w:rPr>
        <w:t>, without limitation,</w:t>
      </w:r>
      <w:r w:rsidRPr="00B15018">
        <w:rPr>
          <w:lang w:val="en-GB"/>
          <w:rPrChange w:id="149" w:author="Microsoft Office User" w:date="2021-01-22T18:37:00Z">
            <w:rPr>
              <w:rFonts w:ascii="Times New Roman" w:hAnsi="Times New Roman" w:cs="Times New Roman"/>
              <w:sz w:val="24"/>
              <w:szCs w:val="24"/>
              <w:lang w:val="en-US"/>
            </w:rPr>
          </w:rPrChange>
        </w:rPr>
        <w:t xml:space="preserve"> (a) </w:t>
      </w:r>
      <w:ins w:id="150" w:author="Microsoft Office User" w:date="2021-01-22T18:37:00Z">
        <w:r w:rsidR="00AC0DEA">
          <w:rPr>
            <w:lang w:val="en-GB"/>
          </w:rPr>
          <w:t>t</w:t>
        </w:r>
        <w:r w:rsidR="00AC0DEA" w:rsidRPr="00B15018">
          <w:rPr>
            <w:lang w:val="en-GB"/>
          </w:rPr>
          <w:t xml:space="preserve">rade </w:t>
        </w:r>
        <w:r w:rsidR="00AC0DEA">
          <w:rPr>
            <w:lang w:val="en-GB"/>
          </w:rPr>
          <w:t>s</w:t>
        </w:r>
        <w:r w:rsidR="00AC0DEA" w:rsidRPr="00B15018">
          <w:rPr>
            <w:lang w:val="en-GB"/>
          </w:rPr>
          <w:t>ecrets</w:t>
        </w:r>
      </w:ins>
      <w:del w:id="151" w:author="Microsoft Office User" w:date="2021-01-22T18:37:00Z">
        <w:r w:rsidR="003649CB" w:rsidRPr="00A5660F">
          <w:rPr>
            <w:lang w:val="en-US"/>
          </w:rPr>
          <w:delText>T</w:delText>
        </w:r>
        <w:r w:rsidRPr="00A5660F">
          <w:rPr>
            <w:lang w:val="en-US"/>
          </w:rPr>
          <w:delText xml:space="preserve">rade </w:delText>
        </w:r>
        <w:r w:rsidR="003649CB" w:rsidRPr="00A5660F">
          <w:rPr>
            <w:lang w:val="en-US"/>
          </w:rPr>
          <w:delText>S</w:delText>
        </w:r>
        <w:r w:rsidRPr="00A5660F">
          <w:rPr>
            <w:lang w:val="en-US"/>
          </w:rPr>
          <w:delText>ecrets</w:delText>
        </w:r>
      </w:del>
      <w:r w:rsidRPr="00B15018">
        <w:rPr>
          <w:lang w:val="en-GB"/>
          <w:rPrChange w:id="152" w:author="Microsoft Office User" w:date="2021-01-22T18:37:00Z">
            <w:rPr>
              <w:rFonts w:ascii="Times New Roman" w:hAnsi="Times New Roman" w:cs="Times New Roman"/>
              <w:sz w:val="24"/>
              <w:szCs w:val="24"/>
              <w:lang w:val="en-US"/>
            </w:rPr>
          </w:rPrChange>
        </w:rPr>
        <w:t xml:space="preserve">, any product specifications, data, know-how, formulae, compositions, processes, designs, sketches, photographs, graphs, drawings, samples, inventions and ideas, past, current and planned research and development, current and planned manufacturing and distribution methods and processes, customer lists, current and anticipated customer requirements, price lists, market studies, business plans, computer software and programs (including object code and source code), database technologies, systems, structures, architectures processes, improvements, devices, discoveries, concepts, methods, and information of the Company or any Company </w:t>
      </w:r>
      <w:ins w:id="153" w:author="Microsoft Office User" w:date="2021-01-22T18:37:00Z">
        <w:r w:rsidR="00AC0DEA">
          <w:rPr>
            <w:lang w:val="en-GB"/>
          </w:rPr>
          <w:t>a</w:t>
        </w:r>
        <w:r w:rsidR="00AC0DEA" w:rsidRPr="00B15018">
          <w:rPr>
            <w:lang w:val="en-GB"/>
          </w:rPr>
          <w:t>ffiliate</w:t>
        </w:r>
      </w:ins>
      <w:del w:id="154" w:author="Microsoft Office User" w:date="2021-01-22T18:37:00Z">
        <w:r w:rsidRPr="00A5660F">
          <w:rPr>
            <w:lang w:val="en-US"/>
          </w:rPr>
          <w:delText>Affiliate</w:delText>
        </w:r>
      </w:del>
      <w:r w:rsidRPr="00B15018">
        <w:rPr>
          <w:lang w:val="en-GB"/>
          <w:rPrChange w:id="155" w:author="Microsoft Office User" w:date="2021-01-22T18:37:00Z">
            <w:rPr>
              <w:rFonts w:ascii="Times New Roman" w:hAnsi="Times New Roman" w:cs="Times New Roman"/>
              <w:sz w:val="24"/>
              <w:szCs w:val="24"/>
              <w:lang w:val="en-US"/>
            </w:rPr>
          </w:rPrChange>
        </w:rPr>
        <w:t xml:space="preserve">; (b) all information concerning the business and affairs of the Company or any Company </w:t>
      </w:r>
      <w:ins w:id="156" w:author="Microsoft Office User" w:date="2021-01-22T18:37:00Z">
        <w:r w:rsidR="00AC0DEA">
          <w:rPr>
            <w:lang w:val="en-GB"/>
          </w:rPr>
          <w:t>a</w:t>
        </w:r>
        <w:r w:rsidR="00AC0DEA" w:rsidRPr="00B15018">
          <w:rPr>
            <w:lang w:val="en-GB"/>
          </w:rPr>
          <w:t>ffiliate</w:t>
        </w:r>
      </w:ins>
      <w:del w:id="157" w:author="Microsoft Office User" w:date="2021-01-22T18:37:00Z">
        <w:r w:rsidRPr="00A5660F">
          <w:rPr>
            <w:lang w:val="en-US"/>
          </w:rPr>
          <w:delText>Affiliate</w:delText>
        </w:r>
      </w:del>
      <w:r w:rsidRPr="00B15018">
        <w:rPr>
          <w:lang w:val="en-GB"/>
          <w:rPrChange w:id="158" w:author="Microsoft Office User" w:date="2021-01-22T18:37:00Z">
            <w:rPr>
              <w:rFonts w:ascii="Times New Roman" w:hAnsi="Times New Roman" w:cs="Times New Roman"/>
              <w:sz w:val="24"/>
              <w:szCs w:val="24"/>
              <w:lang w:val="en-US"/>
            </w:rPr>
          </w:rPrChange>
        </w:rPr>
        <w:t xml:space="preserve"> (which includes financial statements, financial projections and budgets, historical and projected sales, capital spending budgets and plans, the names and </w:t>
      </w:r>
      <w:r w:rsidRPr="00B15018">
        <w:rPr>
          <w:lang w:val="en-GB"/>
          <w:rPrChange w:id="159" w:author="Microsoft Office User" w:date="2021-01-22T18:37:00Z">
            <w:rPr>
              <w:rFonts w:ascii="Times New Roman" w:hAnsi="Times New Roman" w:cs="Times New Roman"/>
              <w:sz w:val="24"/>
              <w:szCs w:val="24"/>
              <w:lang w:val="en-US"/>
            </w:rPr>
          </w:rPrChange>
        </w:rPr>
        <w:lastRenderedPageBreak/>
        <w:t xml:space="preserve">backgrounds of key personnel, contractors, agents, suppliers and potential suppliers, personnel training and techniques and materials, and purchasing methods and techniques), however documented; and (c) notes, analysis, compilations, studies, summaries and other material prepared by or for the Company or Company </w:t>
      </w:r>
      <w:ins w:id="160" w:author="Microsoft Office User" w:date="2021-01-22T18:37:00Z">
        <w:r w:rsidR="00AC0DEA">
          <w:rPr>
            <w:lang w:val="en-GB"/>
          </w:rPr>
          <w:t>a</w:t>
        </w:r>
        <w:r w:rsidR="00AC0DEA" w:rsidRPr="00B15018">
          <w:rPr>
            <w:lang w:val="en-GB"/>
          </w:rPr>
          <w:t>ffiliate</w:t>
        </w:r>
      </w:ins>
      <w:del w:id="161" w:author="Microsoft Office User" w:date="2021-01-22T18:37:00Z">
        <w:r w:rsidRPr="00A5660F">
          <w:rPr>
            <w:lang w:val="en-US"/>
          </w:rPr>
          <w:delText>Affiliate</w:delText>
        </w:r>
      </w:del>
      <w:r w:rsidRPr="00B15018">
        <w:rPr>
          <w:lang w:val="en-GB"/>
          <w:rPrChange w:id="162" w:author="Microsoft Office User" w:date="2021-01-22T18:37:00Z">
            <w:rPr>
              <w:rFonts w:ascii="Times New Roman" w:hAnsi="Times New Roman" w:cs="Times New Roman"/>
              <w:sz w:val="24"/>
              <w:szCs w:val="24"/>
              <w:lang w:val="en-US"/>
            </w:rPr>
          </w:rPrChange>
        </w:rPr>
        <w:t xml:space="preserve"> containing or based, in whole or in part, upon any inform</w:t>
      </w:r>
      <w:r w:rsidR="00D262F6" w:rsidRPr="00B15018">
        <w:rPr>
          <w:lang w:val="en-GB"/>
          <w:rPrChange w:id="163" w:author="Microsoft Office User" w:date="2021-01-22T18:37:00Z">
            <w:rPr>
              <w:rFonts w:ascii="Times New Roman" w:hAnsi="Times New Roman" w:cs="Times New Roman"/>
              <w:sz w:val="24"/>
              <w:szCs w:val="24"/>
              <w:lang w:val="en-US"/>
            </w:rPr>
          </w:rPrChange>
        </w:rPr>
        <w:t>ation included in the foregoing;</w:t>
      </w:r>
      <w:r w:rsidR="00D262F6" w:rsidRPr="00B15018">
        <w:rPr>
          <w:lang w:val="en-GB"/>
          <w:rPrChange w:id="164" w:author="Microsoft Office User" w:date="2021-01-22T18:37:00Z">
            <w:rPr>
              <w:lang w:val="en-US"/>
            </w:rPr>
          </w:rPrChange>
        </w:rPr>
        <w:t xml:space="preserve"> </w:t>
      </w:r>
      <w:r w:rsidR="00D262F6" w:rsidRPr="00B15018">
        <w:rPr>
          <w:lang w:val="en-GB"/>
          <w:rPrChange w:id="165" w:author="Microsoft Office User" w:date="2021-01-22T18:37:00Z">
            <w:rPr>
              <w:rFonts w:ascii="Times New Roman" w:hAnsi="Times New Roman" w:cs="Times New Roman"/>
              <w:sz w:val="24"/>
              <w:szCs w:val="24"/>
              <w:lang w:val="en-US"/>
            </w:rPr>
          </w:rPrChange>
        </w:rPr>
        <w:t xml:space="preserve">including not only information belonging to the Company which existed before the date of this Agreement, but also information developed by </w:t>
      </w:r>
      <w:ins w:id="166" w:author="Microsoft Office User" w:date="2021-01-22T18:37:00Z">
        <w:r w:rsidR="00AC0DEA">
          <w:rPr>
            <w:lang w:val="en-GB"/>
          </w:rPr>
          <w:t>Contractor</w:t>
        </w:r>
      </w:ins>
      <w:del w:id="167" w:author="Microsoft Office User" w:date="2021-01-22T18:37:00Z">
        <w:r w:rsidR="00D262F6" w:rsidRPr="00A5660F">
          <w:rPr>
            <w:lang w:val="en-US"/>
          </w:rPr>
          <w:delText>the Employee</w:delText>
        </w:r>
      </w:del>
      <w:r w:rsidR="00D262F6" w:rsidRPr="00B15018">
        <w:rPr>
          <w:lang w:val="en-GB"/>
          <w:rPrChange w:id="168" w:author="Microsoft Office User" w:date="2021-01-22T18:37:00Z">
            <w:rPr>
              <w:rFonts w:ascii="Times New Roman" w:hAnsi="Times New Roman" w:cs="Times New Roman"/>
              <w:sz w:val="24"/>
              <w:szCs w:val="24"/>
              <w:lang w:val="en-US"/>
            </w:rPr>
          </w:rPrChange>
        </w:rPr>
        <w:t xml:space="preserve"> for the Company or its employees during the </w:t>
      </w:r>
      <w:ins w:id="169" w:author="Microsoft Office User" w:date="2021-01-22T18:37:00Z">
        <w:r w:rsidR="00AC0DEA">
          <w:rPr>
            <w:lang w:val="en-GB"/>
          </w:rPr>
          <w:t>Term</w:t>
        </w:r>
      </w:ins>
      <w:del w:id="170" w:author="Microsoft Office User" w:date="2021-01-22T18:37:00Z">
        <w:r w:rsidR="00D262F6" w:rsidRPr="00A5660F">
          <w:rPr>
            <w:lang w:val="en-US"/>
          </w:rPr>
          <w:delText>Employee’s employment</w:delText>
        </w:r>
      </w:del>
      <w:r w:rsidR="00D262F6" w:rsidRPr="00B15018">
        <w:rPr>
          <w:lang w:val="en-GB"/>
          <w:rPrChange w:id="171" w:author="Microsoft Office User" w:date="2021-01-22T18:37:00Z">
            <w:rPr>
              <w:rFonts w:ascii="Times New Roman" w:hAnsi="Times New Roman" w:cs="Times New Roman"/>
              <w:sz w:val="24"/>
              <w:szCs w:val="24"/>
              <w:lang w:val="en-US"/>
            </w:rPr>
          </w:rPrChange>
        </w:rPr>
        <w:t xml:space="preserve"> and thereafter</w:t>
      </w:r>
      <w:ins w:id="172" w:author="Microsoft Office User" w:date="2021-01-22T18:37:00Z">
        <w:r w:rsidR="00AC0DEA">
          <w:rPr>
            <w:lang w:val="en-GB"/>
          </w:rPr>
          <w:t>.</w:t>
        </w:r>
      </w:ins>
      <w:del w:id="173" w:author="Microsoft Office User" w:date="2021-01-22T18:37:00Z">
        <w:r w:rsidR="00D262F6" w:rsidRPr="00A5660F">
          <w:rPr>
            <w:lang w:val="en-US"/>
          </w:rPr>
          <w:delText>;</w:delText>
        </w:r>
      </w:del>
    </w:p>
    <w:p w14:paraId="7791D140" w14:textId="1F7F185D" w:rsidR="00804E20" w:rsidRPr="00953497" w:rsidRDefault="00804E20" w:rsidP="00C06A16">
      <w:pPr>
        <w:widowControl w:val="0"/>
        <w:tabs>
          <w:tab w:val="left" w:pos="567"/>
        </w:tabs>
        <w:spacing w:before="120" w:after="120"/>
        <w:jc w:val="both"/>
        <w:rPr>
          <w:lang w:val="en-US"/>
        </w:rPr>
        <w:pPrChange w:id="174" w:author="Microsoft Office User" w:date="2021-01-22T18:37:00Z">
          <w:pPr>
            <w:spacing w:before="120" w:after="120"/>
            <w:contextualSpacing w:val="0"/>
            <w:jc w:val="both"/>
          </w:pPr>
        </w:pPrChange>
      </w:pPr>
      <w:r w:rsidRPr="00953497">
        <w:rPr>
          <w:lang w:val="en-US"/>
        </w:rPr>
        <w:t>“</w:t>
      </w:r>
      <w:r w:rsidRPr="00165A72">
        <w:rPr>
          <w:b/>
          <w:lang w:val="en-US"/>
          <w:rPrChange w:id="175" w:author="Microsoft Office User" w:date="2021-01-22T18:37:00Z">
            <w:rPr>
              <w:rFonts w:ascii="Times New Roman" w:hAnsi="Times New Roman" w:cs="Times New Roman"/>
              <w:b/>
              <w:sz w:val="24"/>
              <w:szCs w:val="24"/>
              <w:lang w:val="en-US"/>
            </w:rPr>
          </w:rPrChange>
        </w:rPr>
        <w:t>Inventions</w:t>
      </w:r>
      <w:r w:rsidRPr="00165A72">
        <w:rPr>
          <w:lang w:val="en-US"/>
          <w:rPrChange w:id="176" w:author="Microsoft Office User" w:date="2021-01-22T18:37:00Z">
            <w:rPr>
              <w:rFonts w:ascii="Times New Roman" w:hAnsi="Times New Roman" w:cs="Times New Roman"/>
              <w:sz w:val="24"/>
              <w:szCs w:val="24"/>
              <w:lang w:val="en-US"/>
            </w:rPr>
          </w:rPrChange>
        </w:rPr>
        <w:t xml:space="preserve">” means discoveries, inventions, </w:t>
      </w:r>
      <w:r w:rsidR="005746D0" w:rsidRPr="00165A72">
        <w:rPr>
          <w:lang w:val="en-US"/>
          <w:rPrChange w:id="177" w:author="Microsoft Office User" w:date="2021-01-22T18:37:00Z">
            <w:rPr>
              <w:rFonts w:ascii="Times New Roman" w:hAnsi="Times New Roman" w:cs="Times New Roman"/>
              <w:sz w:val="24"/>
              <w:szCs w:val="24"/>
              <w:shd w:val="clear" w:color="auto" w:fill="FFFFFF"/>
              <w:lang w:val="en-US"/>
            </w:rPr>
          </w:rPrChange>
        </w:rPr>
        <w:t xml:space="preserve">works of authorship, </w:t>
      </w:r>
      <w:r w:rsidR="009728B3" w:rsidRPr="00165A72">
        <w:rPr>
          <w:lang w:val="en-US"/>
          <w:rPrChange w:id="178" w:author="Microsoft Office User" w:date="2021-01-22T18:37:00Z">
            <w:rPr>
              <w:rFonts w:ascii="Times New Roman" w:hAnsi="Times New Roman" w:cs="Times New Roman"/>
              <w:sz w:val="24"/>
              <w:szCs w:val="24"/>
              <w:shd w:val="clear" w:color="auto" w:fill="FFFFFF"/>
              <w:lang w:val="en-US"/>
            </w:rPr>
          </w:rPrChange>
        </w:rPr>
        <w:t xml:space="preserve">concepts, </w:t>
      </w:r>
      <w:r w:rsidR="005746D0" w:rsidRPr="00165A72">
        <w:rPr>
          <w:lang w:val="en-US"/>
          <w:rPrChange w:id="179" w:author="Microsoft Office User" w:date="2021-01-22T18:37:00Z">
            <w:rPr>
              <w:rFonts w:ascii="Times New Roman" w:hAnsi="Times New Roman" w:cs="Times New Roman"/>
              <w:sz w:val="24"/>
              <w:szCs w:val="24"/>
              <w:shd w:val="clear" w:color="auto" w:fill="FFFFFF"/>
              <w:lang w:val="en-US"/>
            </w:rPr>
          </w:rPrChange>
        </w:rPr>
        <w:t xml:space="preserve">ideas, processes, </w:t>
      </w:r>
      <w:r w:rsidR="002B00E1" w:rsidRPr="00165A72">
        <w:rPr>
          <w:lang w:val="en-US"/>
          <w:rPrChange w:id="180" w:author="Microsoft Office User" w:date="2021-01-22T18:37:00Z">
            <w:rPr>
              <w:rFonts w:ascii="Times New Roman" w:hAnsi="Times New Roman" w:cs="Times New Roman"/>
              <w:sz w:val="24"/>
              <w:szCs w:val="24"/>
              <w:shd w:val="clear" w:color="auto" w:fill="FFFFFF"/>
              <w:lang w:val="en-US"/>
            </w:rPr>
          </w:rPrChange>
        </w:rPr>
        <w:t xml:space="preserve">methods, formulas, </w:t>
      </w:r>
      <w:r w:rsidR="00686251" w:rsidRPr="00165A72">
        <w:rPr>
          <w:lang w:val="en-US"/>
          <w:rPrChange w:id="181" w:author="Microsoft Office User" w:date="2021-01-22T18:37:00Z">
            <w:rPr>
              <w:rFonts w:ascii="Times New Roman" w:hAnsi="Times New Roman" w:cs="Times New Roman"/>
              <w:sz w:val="24"/>
              <w:szCs w:val="24"/>
              <w:shd w:val="clear" w:color="auto" w:fill="FFFFFF"/>
              <w:lang w:val="en-US"/>
            </w:rPr>
          </w:rPrChange>
        </w:rPr>
        <w:t xml:space="preserve">compositions, techniques, </w:t>
      </w:r>
      <w:r w:rsidR="005746D0" w:rsidRPr="00165A72">
        <w:rPr>
          <w:lang w:val="en-US"/>
          <w:rPrChange w:id="182" w:author="Microsoft Office User" w:date="2021-01-22T18:37:00Z">
            <w:rPr>
              <w:rFonts w:ascii="Times New Roman" w:hAnsi="Times New Roman" w:cs="Times New Roman"/>
              <w:sz w:val="24"/>
              <w:szCs w:val="24"/>
              <w:shd w:val="clear" w:color="auto" w:fill="FFFFFF"/>
              <w:lang w:val="en-US"/>
            </w:rPr>
          </w:rPrChange>
        </w:rPr>
        <w:t xml:space="preserve">programs, software, designs, </w:t>
      </w:r>
      <w:r w:rsidRPr="00953497">
        <w:rPr>
          <w:lang w:val="en-US"/>
        </w:rPr>
        <w:t xml:space="preserve">improvements and innovations </w:t>
      </w:r>
      <w:r w:rsidR="00FD3EA5" w:rsidRPr="00953497">
        <w:rPr>
          <w:lang w:val="en-US"/>
        </w:rPr>
        <w:t xml:space="preserve">or “know-how” related thereto </w:t>
      </w:r>
      <w:r w:rsidRPr="00165A72">
        <w:rPr>
          <w:lang w:val="en-US"/>
          <w:rPrChange w:id="183" w:author="Microsoft Office User" w:date="2021-01-22T18:37:00Z">
            <w:rPr>
              <w:rFonts w:ascii="Times New Roman" w:hAnsi="Times New Roman" w:cs="Times New Roman"/>
              <w:sz w:val="24"/>
              <w:szCs w:val="24"/>
              <w:lang w:val="en-US"/>
            </w:rPr>
          </w:rPrChange>
        </w:rPr>
        <w:t>(including all data and records pertaining thereto</w:t>
      </w:r>
      <w:ins w:id="184" w:author="Microsoft Office User" w:date="2021-01-22T18:37:00Z">
        <w:r w:rsidR="00165A72" w:rsidRPr="00165A72">
          <w:rPr>
            <w:lang w:val="en-US"/>
          </w:rPr>
          <w:t>),</w:t>
        </w:r>
      </w:ins>
      <w:del w:id="185" w:author="Microsoft Office User" w:date="2021-01-22T18:37:00Z">
        <w:r w:rsidRPr="00A5660F">
          <w:rPr>
            <w:lang w:val="en-US"/>
          </w:rPr>
          <w:delText xml:space="preserve">) related </w:delText>
        </w:r>
        <w:r w:rsidR="00732924" w:rsidRPr="00A5660F">
          <w:rPr>
            <w:lang w:val="en-US"/>
          </w:rPr>
          <w:delText xml:space="preserve">at the time of conception or reduction to practice </w:delText>
        </w:r>
        <w:r w:rsidRPr="00A5660F">
          <w:rPr>
            <w:lang w:val="en-US"/>
          </w:rPr>
          <w:delText xml:space="preserve">to the business </w:delText>
        </w:r>
        <w:r w:rsidR="00732924" w:rsidRPr="00A5660F">
          <w:rPr>
            <w:lang w:val="en-US"/>
          </w:rPr>
          <w:delText xml:space="preserve">engaged in by </w:delText>
        </w:r>
        <w:r w:rsidRPr="00A5660F">
          <w:rPr>
            <w:lang w:val="en-US"/>
          </w:rPr>
          <w:delText>the Company</w:delText>
        </w:r>
        <w:r w:rsidR="00732924" w:rsidRPr="00B05057">
          <w:rPr>
            <w:lang w:val="en-US"/>
          </w:rPr>
          <w:delText xml:space="preserve"> </w:delText>
        </w:r>
        <w:r w:rsidR="00732924" w:rsidRPr="00A5660F">
          <w:rPr>
            <w:lang w:val="en-US"/>
          </w:rPr>
          <w:delText>or any actual or anticipated research or development by the Company</w:delText>
        </w:r>
        <w:r w:rsidRPr="00A5660F">
          <w:rPr>
            <w:lang w:val="en-US"/>
          </w:rPr>
          <w:delText>,</w:delText>
        </w:r>
      </w:del>
      <w:r w:rsidRPr="00953497">
        <w:rPr>
          <w:lang w:val="en-US"/>
        </w:rPr>
        <w:t xml:space="preserve"> whether or not patentable, copyrightable, registrable as a trademark, </w:t>
      </w:r>
      <w:r w:rsidR="00515A26" w:rsidRPr="00165A72">
        <w:rPr>
          <w:lang w:val="en-US"/>
          <w:rPrChange w:id="186" w:author="Microsoft Office User" w:date="2021-01-22T18:37:00Z">
            <w:rPr>
              <w:rFonts w:ascii="Times New Roman" w:hAnsi="Times New Roman" w:cs="Times New Roman"/>
              <w:sz w:val="24"/>
              <w:szCs w:val="24"/>
              <w:lang w:val="en-US"/>
            </w:rPr>
          </w:rPrChange>
        </w:rPr>
        <w:t>recorded in a</w:t>
      </w:r>
      <w:r w:rsidR="00515A26">
        <w:rPr>
          <w:lang w:val="en-US"/>
          <w:rPrChange w:id="187" w:author="Microsoft Office User" w:date="2021-01-22T18:37:00Z">
            <w:rPr>
              <w:rFonts w:ascii="Times New Roman" w:hAnsi="Times New Roman" w:cs="Times New Roman"/>
              <w:sz w:val="24"/>
              <w:szCs w:val="24"/>
              <w:lang w:val="en-US"/>
            </w:rPr>
          </w:rPrChange>
        </w:rPr>
        <w:t xml:space="preserve">ny medium </w:t>
      </w:r>
      <w:r>
        <w:rPr>
          <w:lang w:val="en-US"/>
          <w:rPrChange w:id="188" w:author="Microsoft Office User" w:date="2021-01-22T18:37:00Z">
            <w:rPr>
              <w:rFonts w:ascii="Times New Roman" w:hAnsi="Times New Roman" w:cs="Times New Roman"/>
              <w:sz w:val="24"/>
              <w:szCs w:val="24"/>
              <w:lang w:val="en-US"/>
            </w:rPr>
          </w:rPrChange>
        </w:rPr>
        <w:t>or reduced to writing</w:t>
      </w:r>
      <w:ins w:id="189" w:author="Microsoft Office User" w:date="2021-01-22T18:37:00Z">
        <w:r w:rsidR="00BE209D">
          <w:rPr>
            <w:lang w:val="en-US"/>
          </w:rPr>
          <w:t>.</w:t>
        </w:r>
      </w:ins>
      <w:del w:id="190" w:author="Microsoft Office User" w:date="2021-01-22T18:37:00Z">
        <w:r w:rsidRPr="00A5660F">
          <w:rPr>
            <w:lang w:val="en-US"/>
          </w:rPr>
          <w:delText>, that the Employee may discover, invent or originate during the Term, either alone or with others and whether or not during working hours or by the use of the facilities of the Company;</w:delText>
        </w:r>
      </w:del>
    </w:p>
    <w:p w14:paraId="71751088" w14:textId="69D6702A" w:rsidR="003E35AB" w:rsidRPr="00953497" w:rsidRDefault="003E35AB" w:rsidP="00E90939">
      <w:pPr>
        <w:widowControl w:val="0"/>
        <w:tabs>
          <w:tab w:val="left" w:pos="567"/>
        </w:tabs>
        <w:spacing w:before="120" w:after="120"/>
        <w:jc w:val="both"/>
        <w:rPr>
          <w:lang w:val="en-US"/>
        </w:rPr>
        <w:pPrChange w:id="191" w:author="Microsoft Office User" w:date="2021-01-22T18:37:00Z">
          <w:pPr>
            <w:spacing w:before="120" w:after="120"/>
            <w:contextualSpacing w:val="0"/>
            <w:jc w:val="both"/>
          </w:pPr>
        </w:pPrChange>
      </w:pPr>
      <w:r w:rsidRPr="00E90939">
        <w:rPr>
          <w:lang w:val="en-US"/>
          <w:rPrChange w:id="192" w:author="Microsoft Office User" w:date="2021-01-22T18:37:00Z">
            <w:rPr>
              <w:rFonts w:ascii="Times New Roman" w:hAnsi="Times New Roman" w:cs="Times New Roman"/>
              <w:sz w:val="24"/>
              <w:szCs w:val="24"/>
              <w:lang w:val="en-US"/>
            </w:rPr>
          </w:rPrChange>
        </w:rPr>
        <w:t>“</w:t>
      </w:r>
      <w:r w:rsidRPr="00165A72">
        <w:rPr>
          <w:b/>
          <w:lang w:val="en-US"/>
          <w:rPrChange w:id="193" w:author="Microsoft Office User" w:date="2021-01-22T18:37:00Z">
            <w:rPr>
              <w:rFonts w:ascii="Times New Roman" w:hAnsi="Times New Roman" w:cs="Times New Roman"/>
              <w:b/>
              <w:sz w:val="24"/>
              <w:szCs w:val="24"/>
              <w:lang w:val="en-US"/>
            </w:rPr>
          </w:rPrChange>
        </w:rPr>
        <w:t>Intellectual Property Rights</w:t>
      </w:r>
      <w:r w:rsidRPr="00165A72">
        <w:rPr>
          <w:lang w:val="en-US"/>
          <w:rPrChange w:id="194" w:author="Microsoft Office User" w:date="2021-01-22T18:37:00Z">
            <w:rPr>
              <w:rFonts w:ascii="Times New Roman" w:hAnsi="Times New Roman" w:cs="Times New Roman"/>
              <w:sz w:val="24"/>
              <w:szCs w:val="24"/>
              <w:lang w:val="en-US"/>
            </w:rPr>
          </w:rPrChange>
        </w:rPr>
        <w:t>” means intellectual property rights and any and all improvements thereof, namely any rights direct or indirect, exclusive or not exclusive, proprietary or contractual over creations of the mind and/or any rights (or/and rights of expectation) which are protected under industrial property law, including namely, indicatively, literary and other works, and symbols, software, source codes, websites, databases, domain names, utility models, images, and designs, inventions (patents), registered trademarks, registered designs, applications for any of the foregoing, rights of expectation on trademarks or patents,  names (including trade and business names), unregistered trademarks, logos, know-how, trade secrets, copyrights (including copyright over software, hardware, processes or any other part of the business or products of the Company), rights in designs, rights under licenses and consents in relation to any such rights, rights of</w:t>
      </w:r>
      <w:r w:rsidRPr="00C06A16">
        <w:rPr>
          <w:lang w:val="en-US"/>
          <w:rPrChange w:id="195" w:author="Microsoft Office User" w:date="2021-01-22T18:37:00Z">
            <w:rPr>
              <w:rFonts w:ascii="Times New Roman" w:hAnsi="Times New Roman" w:cs="Times New Roman"/>
              <w:sz w:val="24"/>
              <w:szCs w:val="24"/>
              <w:lang w:val="en-US"/>
            </w:rPr>
          </w:rPrChange>
        </w:rPr>
        <w:t xml:space="preserve"> the same or similar effect or nature, together with all goodwill attaching or relating thereto, in any part of the world (whether or not capable of protection by registration</w:t>
      </w:r>
      <w:ins w:id="196" w:author="Microsoft Office User" w:date="2021-01-22T18:37:00Z">
        <w:r w:rsidR="00165A72" w:rsidRPr="00C06A16">
          <w:rPr>
            <w:lang w:val="en-US"/>
          </w:rPr>
          <w:t>.</w:t>
        </w:r>
      </w:ins>
      <w:del w:id="197" w:author="Microsoft Office User" w:date="2021-01-22T18:37:00Z">
        <w:r w:rsidR="009A631D">
          <w:rPr>
            <w:lang w:val="en-US"/>
          </w:rPr>
          <w:delText>;</w:delText>
        </w:r>
      </w:del>
    </w:p>
    <w:p w14:paraId="30156D27" w14:textId="6299E6EE" w:rsidR="00823CB2" w:rsidRPr="00953497" w:rsidRDefault="00823CB2" w:rsidP="00C06A16">
      <w:pPr>
        <w:pStyle w:val="ListParagraph"/>
        <w:widowControl w:val="0"/>
        <w:tabs>
          <w:tab w:val="left" w:pos="567"/>
        </w:tabs>
        <w:spacing w:before="120" w:after="120"/>
        <w:ind w:left="0"/>
        <w:contextualSpacing w:val="0"/>
        <w:jc w:val="both"/>
        <w:rPr>
          <w:lang w:val="en-US"/>
        </w:rPr>
        <w:pPrChange w:id="198" w:author="Microsoft Office User" w:date="2021-01-22T18:37:00Z">
          <w:pPr>
            <w:spacing w:before="120" w:after="120"/>
            <w:contextualSpacing w:val="0"/>
            <w:jc w:val="both"/>
          </w:pPr>
        </w:pPrChange>
      </w:pPr>
      <w:r>
        <w:rPr>
          <w:lang w:val="en-US"/>
          <w:rPrChange w:id="199" w:author="Microsoft Office User" w:date="2021-01-22T18:37:00Z">
            <w:rPr>
              <w:rFonts w:ascii="Times New Roman" w:hAnsi="Times New Roman" w:cs="Times New Roman"/>
              <w:sz w:val="24"/>
              <w:szCs w:val="24"/>
              <w:lang w:val="en-US"/>
            </w:rPr>
          </w:rPrChange>
        </w:rPr>
        <w:t>“</w:t>
      </w:r>
      <w:r w:rsidRPr="00165A72">
        <w:rPr>
          <w:b/>
          <w:lang w:val="en-US"/>
          <w:rPrChange w:id="200" w:author="Microsoft Office User" w:date="2021-01-22T18:37:00Z">
            <w:rPr>
              <w:rFonts w:ascii="Times New Roman" w:hAnsi="Times New Roman" w:cs="Times New Roman"/>
              <w:b/>
              <w:sz w:val="24"/>
              <w:szCs w:val="24"/>
              <w:lang w:val="en-US"/>
            </w:rPr>
          </w:rPrChange>
        </w:rPr>
        <w:t>Moral Rights</w:t>
      </w:r>
      <w:r w:rsidRPr="00165A72">
        <w:rPr>
          <w:lang w:val="en-US"/>
          <w:rPrChange w:id="201" w:author="Microsoft Office User" w:date="2021-01-22T18:37:00Z">
            <w:rPr>
              <w:rFonts w:ascii="Times New Roman" w:hAnsi="Times New Roman" w:cs="Times New Roman"/>
              <w:sz w:val="24"/>
              <w:szCs w:val="24"/>
              <w:lang w:val="en-US"/>
            </w:rPr>
          </w:rPrChange>
        </w:rPr>
        <w:t>” mean</w:t>
      </w:r>
      <w:r w:rsidR="005F3220" w:rsidRPr="00165A72">
        <w:rPr>
          <w:lang w:val="en-US"/>
          <w:rPrChange w:id="202" w:author="Microsoft Office User" w:date="2021-01-22T18:37:00Z">
            <w:rPr>
              <w:rFonts w:ascii="Times New Roman" w:hAnsi="Times New Roman" w:cs="Times New Roman"/>
              <w:sz w:val="24"/>
              <w:szCs w:val="24"/>
              <w:lang w:val="en-US"/>
            </w:rPr>
          </w:rPrChange>
        </w:rPr>
        <w:t>s</w:t>
      </w:r>
      <w:r w:rsidRPr="00165A72">
        <w:rPr>
          <w:lang w:val="en-US"/>
          <w:rPrChange w:id="203" w:author="Microsoft Office User" w:date="2021-01-22T18:37:00Z">
            <w:rPr>
              <w:rFonts w:ascii="Times New Roman" w:hAnsi="Times New Roman" w:cs="Times New Roman"/>
              <w:sz w:val="24"/>
              <w:szCs w:val="24"/>
              <w:lang w:val="en-US"/>
            </w:rPr>
          </w:rPrChange>
        </w:rPr>
        <w:t xml:space="preserve"> any rights to claim authorship of an Invention to object to or prevent the modification of any Invention, or to withdraw from circulation or control the publication or distribution of any Invention, and any similar right, existing under judicial or statutory law of any country in the world, or under any treaty, regardless of whether or not such right is denominated or generally</w:t>
      </w:r>
      <w:r>
        <w:rPr>
          <w:lang w:val="en-US"/>
          <w:rPrChange w:id="204" w:author="Microsoft Office User" w:date="2021-01-22T18:37:00Z">
            <w:rPr>
              <w:rFonts w:ascii="Times New Roman" w:hAnsi="Times New Roman" w:cs="Times New Roman"/>
              <w:sz w:val="24"/>
              <w:szCs w:val="24"/>
              <w:lang w:val="en-US"/>
            </w:rPr>
          </w:rPrChange>
        </w:rPr>
        <w:t xml:space="preserve"> referred to as a “moral right</w:t>
      </w:r>
      <w:ins w:id="205" w:author="Microsoft Office User" w:date="2021-01-22T18:37:00Z">
        <w:r w:rsidR="00BE209D">
          <w:rPr>
            <w:lang w:val="en-US"/>
          </w:rPr>
          <w:t>”.</w:t>
        </w:r>
      </w:ins>
      <w:del w:id="206" w:author="Microsoft Office User" w:date="2021-01-22T18:37:00Z">
        <w:r w:rsidRPr="00A5660F">
          <w:rPr>
            <w:lang w:val="en-US"/>
          </w:rPr>
          <w:delText>”</w:delText>
        </w:r>
        <w:r w:rsidR="00337986" w:rsidRPr="00A5660F">
          <w:rPr>
            <w:lang w:val="en-US"/>
          </w:rPr>
          <w:delText>;</w:delText>
        </w:r>
      </w:del>
    </w:p>
    <w:p w14:paraId="4FA07934" w14:textId="3597E58A" w:rsidR="00FF4DA7" w:rsidRPr="00A5660F" w:rsidRDefault="00FF4DA7" w:rsidP="005F3220">
      <w:pPr>
        <w:spacing w:before="120" w:after="120"/>
        <w:jc w:val="both"/>
        <w:rPr>
          <w:del w:id="207" w:author="Microsoft Office User" w:date="2021-01-22T18:37:00Z"/>
          <w:lang w:val="en-US"/>
        </w:rPr>
      </w:pPr>
      <w:del w:id="208" w:author="Microsoft Office User" w:date="2021-01-22T18:37:00Z">
        <w:r>
          <w:rPr>
            <w:lang w:val="en-US"/>
          </w:rPr>
          <w:delText>“</w:delText>
        </w:r>
        <w:r w:rsidRPr="002F718D">
          <w:rPr>
            <w:b/>
            <w:lang w:val="en-US"/>
          </w:rPr>
          <w:delText>Term</w:delText>
        </w:r>
        <w:r>
          <w:rPr>
            <w:lang w:val="en-US"/>
          </w:rPr>
          <w:delText xml:space="preserve">” has the meaning defined in clause </w:delText>
        </w:r>
        <w:r w:rsidR="002F718D">
          <w:rPr>
            <w:lang w:val="en-US"/>
          </w:rPr>
          <w:fldChar w:fldCharType="begin"/>
        </w:r>
        <w:r w:rsidR="002F718D">
          <w:rPr>
            <w:lang w:val="en-US"/>
          </w:rPr>
          <w:delInstrText xml:space="preserve"> REF _Ref527489450 \r \h </w:delInstrText>
        </w:r>
        <w:r w:rsidR="002F718D">
          <w:rPr>
            <w:lang w:val="en-US"/>
          </w:rPr>
        </w:r>
        <w:r w:rsidR="002F718D">
          <w:rPr>
            <w:lang w:val="en-US"/>
          </w:rPr>
          <w:fldChar w:fldCharType="separate"/>
        </w:r>
        <w:r w:rsidR="001C1A14">
          <w:rPr>
            <w:lang w:val="en-US"/>
          </w:rPr>
          <w:delText>3</w:delText>
        </w:r>
        <w:r w:rsidR="002F718D">
          <w:rPr>
            <w:lang w:val="en-US"/>
          </w:rPr>
          <w:fldChar w:fldCharType="end"/>
        </w:r>
        <w:r w:rsidR="002F718D">
          <w:rPr>
            <w:lang w:val="en-US"/>
          </w:rPr>
          <w:delText xml:space="preserve"> hereof;</w:delText>
        </w:r>
      </w:del>
    </w:p>
    <w:p w14:paraId="41093008" w14:textId="77777777" w:rsidR="00337986" w:rsidRDefault="00337986" w:rsidP="005F3220">
      <w:pPr>
        <w:spacing w:before="120" w:after="120"/>
        <w:jc w:val="both"/>
        <w:rPr>
          <w:del w:id="209" w:author="Microsoft Office User" w:date="2021-01-22T18:37:00Z"/>
          <w:lang w:val="en-US"/>
        </w:rPr>
      </w:pPr>
      <w:del w:id="210" w:author="Microsoft Office User" w:date="2021-01-22T18:37:00Z">
        <w:r w:rsidRPr="00A5660F">
          <w:rPr>
            <w:lang w:val="en-US"/>
          </w:rPr>
          <w:delText>“</w:delText>
        </w:r>
        <w:r w:rsidRPr="00A5660F">
          <w:rPr>
            <w:b/>
            <w:lang w:val="en-US"/>
          </w:rPr>
          <w:delText>Trade Secrets</w:delText>
        </w:r>
        <w:r w:rsidRPr="00A5660F">
          <w:rPr>
            <w:lang w:val="en-US"/>
          </w:rPr>
          <w:delText>” means any scientific or technical data, information, design, process, procedure, formula, or improvement that is commercially available to the Company or a Company Affiliate and is not generally known in the industry</w:delText>
        </w:r>
        <w:r w:rsidR="00D262F6" w:rsidRPr="00A5660F">
          <w:rPr>
            <w:lang w:val="en-US"/>
          </w:rPr>
          <w:delText>; including not only information belonging to the Company which existed before the date of this Agreement, but also information developed by the Employee for the Company or its employees during the Employee’s employment and thereafter.</w:delText>
        </w:r>
      </w:del>
    </w:p>
    <w:p w14:paraId="71DCDFD0" w14:textId="77777777" w:rsidR="00CA528A" w:rsidRPr="00A719A1" w:rsidRDefault="00CA528A" w:rsidP="00C06A16">
      <w:pPr>
        <w:pStyle w:val="ListParagraph"/>
        <w:widowControl w:val="0"/>
        <w:numPr>
          <w:ilvl w:val="1"/>
          <w:numId w:val="20"/>
        </w:numPr>
        <w:tabs>
          <w:tab w:val="left" w:pos="567"/>
        </w:tabs>
        <w:spacing w:before="120" w:after="120"/>
        <w:ind w:left="0" w:firstLine="0"/>
        <w:contextualSpacing w:val="0"/>
        <w:jc w:val="both"/>
        <w:rPr>
          <w:lang w:val="en-US"/>
          <w:rPrChange w:id="211" w:author="Microsoft Office User" w:date="2021-01-22T18:37:00Z">
            <w:rPr>
              <w:lang w:val="en-US"/>
            </w:rPr>
          </w:rPrChange>
        </w:rPr>
        <w:pPrChange w:id="212" w:author="Microsoft Office User" w:date="2021-01-22T18:37:00Z">
          <w:pPr>
            <w:pStyle w:val="ListParagraph"/>
            <w:numPr>
              <w:ilvl w:val="1"/>
              <w:numId w:val="2"/>
            </w:numPr>
            <w:tabs>
              <w:tab w:val="left" w:pos="567"/>
            </w:tabs>
            <w:spacing w:before="120" w:after="120"/>
            <w:ind w:left="0"/>
            <w:jc w:val="both"/>
          </w:pPr>
        </w:pPrChange>
      </w:pPr>
      <w:r w:rsidRPr="00953497">
        <w:rPr>
          <w:lang w:val="en-US"/>
        </w:rPr>
        <w:t>The titles and subtitles used in this Agreement are used for convenience only and are not to be considered in construing or interpreting this Agreement.</w:t>
      </w:r>
      <w:bookmarkStart w:id="213" w:name="_DV_M243"/>
      <w:bookmarkStart w:id="214" w:name="_DV_M244"/>
      <w:bookmarkStart w:id="215" w:name="_DV_M245"/>
      <w:bookmarkStart w:id="216" w:name="_DV_M749"/>
      <w:bookmarkStart w:id="217" w:name="_DV_M750"/>
      <w:bookmarkEnd w:id="213"/>
      <w:bookmarkEnd w:id="214"/>
      <w:bookmarkEnd w:id="215"/>
      <w:bookmarkEnd w:id="216"/>
      <w:bookmarkEnd w:id="217"/>
    </w:p>
    <w:p w14:paraId="301D5F46" w14:textId="74380A97" w:rsidR="00CA528A" w:rsidRPr="00A719A1" w:rsidRDefault="00CA528A" w:rsidP="00C06A16">
      <w:pPr>
        <w:pStyle w:val="ListParagraph"/>
        <w:widowControl w:val="0"/>
        <w:numPr>
          <w:ilvl w:val="1"/>
          <w:numId w:val="20"/>
        </w:numPr>
        <w:tabs>
          <w:tab w:val="left" w:pos="567"/>
        </w:tabs>
        <w:spacing w:before="120" w:after="120"/>
        <w:ind w:left="0" w:firstLine="0"/>
        <w:contextualSpacing w:val="0"/>
        <w:jc w:val="both"/>
        <w:rPr>
          <w:lang w:val="en-US"/>
          <w:rPrChange w:id="218" w:author="Microsoft Office User" w:date="2021-01-22T18:37:00Z">
            <w:rPr>
              <w:lang w:val="en-US"/>
            </w:rPr>
          </w:rPrChange>
        </w:rPr>
        <w:pPrChange w:id="219" w:author="Microsoft Office User" w:date="2021-01-22T18:37:00Z">
          <w:pPr>
            <w:pStyle w:val="ListParagraph"/>
            <w:numPr>
              <w:ilvl w:val="1"/>
              <w:numId w:val="2"/>
            </w:numPr>
            <w:tabs>
              <w:tab w:val="left" w:pos="567"/>
            </w:tabs>
            <w:spacing w:before="120" w:after="120"/>
            <w:ind w:left="0"/>
            <w:jc w:val="both"/>
          </w:pPr>
        </w:pPrChange>
      </w:pPr>
      <w:r>
        <w:rPr>
          <w:lang w:val="en-US"/>
          <w:rPrChange w:id="220" w:author="Microsoft Office User" w:date="2021-01-22T18:37:00Z">
            <w:rPr>
              <w:lang w:val="en-US"/>
            </w:rPr>
          </w:rPrChange>
        </w:rPr>
        <w:t>Except where the context specifically requires otherwise, words importing one gender shall be treated as importing any gender, words importing individuals shall be treated as importing legal entities and vice versa, words importing the singular shall be treated as importing the plural and vice versa, and words importing the whole shall be treated as including a reference to any part thereof.</w:t>
      </w:r>
    </w:p>
    <w:p w14:paraId="453D12F9" w14:textId="77777777" w:rsidR="00222383" w:rsidRPr="003A7814" w:rsidRDefault="00ED3B94" w:rsidP="003A7814">
      <w:pPr>
        <w:pStyle w:val="Heading1"/>
        <w:numPr>
          <w:ilvl w:val="0"/>
          <w:numId w:val="7"/>
        </w:numPr>
        <w:pBdr>
          <w:bottom w:val="single" w:sz="4" w:space="1" w:color="auto"/>
        </w:pBdr>
        <w:spacing w:after="120"/>
        <w:ind w:left="567" w:hanging="567"/>
        <w:rPr>
          <w:ins w:id="221" w:author="Microsoft Office User" w:date="2021-01-22T18:37:00Z"/>
          <w:u w:val="none"/>
        </w:rPr>
      </w:pPr>
      <w:ins w:id="222" w:author="Microsoft Office User" w:date="2021-01-22T18:37:00Z">
        <w:r w:rsidRPr="003A7814">
          <w:rPr>
            <w:u w:val="none"/>
          </w:rPr>
          <w:t xml:space="preserve">Scope; </w:t>
        </w:r>
        <w:r w:rsidR="00004D77" w:rsidRPr="003A7814">
          <w:rPr>
            <w:u w:val="none"/>
          </w:rPr>
          <w:t>Services</w:t>
        </w:r>
        <w:r w:rsidRPr="003A7814">
          <w:rPr>
            <w:u w:val="none"/>
          </w:rPr>
          <w:t>; Independent Contractor Status; Duties</w:t>
        </w:r>
      </w:ins>
    </w:p>
    <w:p w14:paraId="530DC47B" w14:textId="77777777" w:rsidR="00F77052" w:rsidRPr="007D00F9" w:rsidRDefault="00B86A38" w:rsidP="0078504D">
      <w:pPr>
        <w:pStyle w:val="ListParagraph"/>
        <w:numPr>
          <w:ilvl w:val="1"/>
          <w:numId w:val="7"/>
        </w:numPr>
        <w:spacing w:before="120" w:after="120"/>
        <w:ind w:left="0" w:firstLine="0"/>
        <w:contextualSpacing w:val="0"/>
        <w:jc w:val="both"/>
        <w:rPr>
          <w:ins w:id="223" w:author="Microsoft Office User" w:date="2021-01-22T18:37:00Z"/>
          <w:lang w:val="en-GB"/>
        </w:rPr>
      </w:pPr>
      <w:ins w:id="224" w:author="Microsoft Office User" w:date="2021-01-22T18:37:00Z">
        <w:r>
          <w:rPr>
            <w:lang w:val="en-GB"/>
          </w:rPr>
          <w:t>During the term of this Agreement i</w:t>
        </w:r>
        <w:r w:rsidR="00AE014F" w:rsidRPr="00F569CD">
          <w:rPr>
            <w:lang w:val="en-GB"/>
          </w:rPr>
          <w:t xml:space="preserve">n consideration of the fees described in </w:t>
        </w:r>
        <w:r w:rsidR="007C62B5">
          <w:rPr>
            <w:lang w:val="en-GB"/>
          </w:rPr>
          <w:t>clause</w:t>
        </w:r>
        <w:r w:rsidR="00AE014F" w:rsidRPr="00F569CD">
          <w:rPr>
            <w:lang w:val="en-GB"/>
          </w:rPr>
          <w:t xml:space="preserve"> </w:t>
        </w:r>
        <w:r w:rsidR="007C62B5">
          <w:rPr>
            <w:lang w:val="en-GB"/>
          </w:rPr>
          <w:fldChar w:fldCharType="begin"/>
        </w:r>
        <w:r w:rsidR="007C62B5">
          <w:rPr>
            <w:lang w:val="en-GB"/>
          </w:rPr>
          <w:instrText xml:space="preserve"> REF _Ref527658249 \r \h </w:instrText>
        </w:r>
        <w:r w:rsidR="007C62B5">
          <w:rPr>
            <w:lang w:val="en-GB"/>
          </w:rPr>
        </w:r>
        <w:r w:rsidR="007C62B5">
          <w:rPr>
            <w:lang w:val="en-GB"/>
          </w:rPr>
          <w:fldChar w:fldCharType="separate"/>
        </w:r>
        <w:r w:rsidR="00856106">
          <w:rPr>
            <w:lang w:val="en-GB"/>
          </w:rPr>
          <w:t>3</w:t>
        </w:r>
        <w:r w:rsidR="007C62B5">
          <w:rPr>
            <w:lang w:val="en-GB"/>
          </w:rPr>
          <w:fldChar w:fldCharType="end"/>
        </w:r>
        <w:r w:rsidR="00DD28AE" w:rsidRPr="00F569CD">
          <w:rPr>
            <w:lang w:val="en-GB"/>
          </w:rPr>
          <w:t xml:space="preserve"> hereof</w:t>
        </w:r>
        <w:r w:rsidR="00AE014F" w:rsidRPr="00F569CD">
          <w:rPr>
            <w:lang w:val="en-GB"/>
          </w:rPr>
          <w:t xml:space="preserve">, </w:t>
        </w:r>
        <w:r>
          <w:rPr>
            <w:lang w:val="en-GB"/>
          </w:rPr>
          <w:t>Contractor</w:t>
        </w:r>
        <w:r w:rsidR="00AE014F" w:rsidRPr="00F569CD">
          <w:rPr>
            <w:lang w:val="en-GB"/>
          </w:rPr>
          <w:t xml:space="preserve"> will provide </w:t>
        </w:r>
        <w:r w:rsidR="008D21B4">
          <w:rPr>
            <w:lang w:val="en-GB"/>
          </w:rPr>
          <w:t xml:space="preserve">services </w:t>
        </w:r>
        <w:r w:rsidR="008D21B4" w:rsidRPr="00F569CD">
          <w:rPr>
            <w:lang w:val="en-GB"/>
          </w:rPr>
          <w:t>(the “</w:t>
        </w:r>
        <w:r w:rsidR="008D21B4" w:rsidRPr="00F569CD">
          <w:rPr>
            <w:b/>
            <w:lang w:val="en-GB"/>
          </w:rPr>
          <w:t>Services</w:t>
        </w:r>
        <w:r w:rsidR="008D21B4" w:rsidRPr="00F569CD">
          <w:rPr>
            <w:lang w:val="en-GB"/>
          </w:rPr>
          <w:t>”)</w:t>
        </w:r>
        <w:r w:rsidR="008D21B4">
          <w:rPr>
            <w:lang w:val="en-GB"/>
          </w:rPr>
          <w:t xml:space="preserve"> </w:t>
        </w:r>
        <w:r w:rsidR="00AE014F" w:rsidRPr="00F569CD">
          <w:rPr>
            <w:lang w:val="en-GB"/>
          </w:rPr>
          <w:t xml:space="preserve">to the Company </w:t>
        </w:r>
        <w:r w:rsidR="008D21B4">
          <w:rPr>
            <w:lang w:val="en-GB"/>
          </w:rPr>
          <w:t>as</w:t>
        </w:r>
        <w:r w:rsidR="00F5451D" w:rsidRPr="00F569CD">
          <w:rPr>
            <w:lang w:val="en-GB"/>
          </w:rPr>
          <w:t xml:space="preserve"> set forth in </w:t>
        </w:r>
        <w:r w:rsidR="00E3215D" w:rsidRPr="00F569CD">
          <w:rPr>
            <w:lang w:val="en-GB"/>
          </w:rPr>
          <w:fldChar w:fldCharType="begin"/>
        </w:r>
        <w:r w:rsidR="00E3215D" w:rsidRPr="00F569CD">
          <w:rPr>
            <w:lang w:val="en-GB"/>
          </w:rPr>
          <w:instrText xml:space="preserve"> REF _Ref507666300 \r \h </w:instrText>
        </w:r>
        <w:r w:rsidR="00E3215D" w:rsidRPr="00F569CD">
          <w:rPr>
            <w:lang w:val="en-GB"/>
          </w:rPr>
        </w:r>
        <w:r w:rsidR="00E3215D" w:rsidRPr="00F569CD">
          <w:rPr>
            <w:lang w:val="en-GB"/>
          </w:rPr>
          <w:fldChar w:fldCharType="separate"/>
        </w:r>
        <w:r w:rsidR="00856106">
          <w:rPr>
            <w:lang w:val="en-GB"/>
          </w:rPr>
          <w:t>Schedule 1</w:t>
        </w:r>
        <w:r w:rsidR="00E3215D" w:rsidRPr="00F569CD">
          <w:rPr>
            <w:lang w:val="en-GB"/>
          </w:rPr>
          <w:fldChar w:fldCharType="end"/>
        </w:r>
        <w:r w:rsidR="00E3215D" w:rsidRPr="00F569CD">
          <w:rPr>
            <w:lang w:val="en-GB"/>
          </w:rPr>
          <w:t xml:space="preserve"> hereof.</w:t>
        </w:r>
        <w:bookmarkStart w:id="225" w:name="_Ref507666867"/>
      </w:ins>
    </w:p>
    <w:p w14:paraId="52377D59" w14:textId="77777777" w:rsidR="00F77052" w:rsidRPr="00A1538E" w:rsidRDefault="00E6308A" w:rsidP="00537C00">
      <w:pPr>
        <w:pStyle w:val="ListParagraph"/>
        <w:numPr>
          <w:ilvl w:val="1"/>
          <w:numId w:val="7"/>
        </w:numPr>
        <w:spacing w:before="120" w:after="120"/>
        <w:ind w:left="0" w:firstLine="0"/>
        <w:contextualSpacing w:val="0"/>
        <w:jc w:val="both"/>
        <w:rPr>
          <w:ins w:id="226" w:author="Microsoft Office User" w:date="2021-01-22T18:37:00Z"/>
          <w:lang w:val="en-GB"/>
        </w:rPr>
      </w:pPr>
      <w:ins w:id="227" w:author="Microsoft Office User" w:date="2021-01-22T18:37:00Z">
        <w:r w:rsidRPr="00A1538E">
          <w:rPr>
            <w:bCs/>
            <w:lang w:val="en-GB"/>
          </w:rPr>
          <w:lastRenderedPageBreak/>
          <w:t>It is the Parties’ intent that Contractor at all times, and with respect to all Services covered by this Agreement function as and remain an independent contractor, and not an employee or officer of the Company</w:t>
        </w:r>
        <w:r w:rsidR="004A7CF1" w:rsidRPr="00A1538E">
          <w:rPr>
            <w:bCs/>
            <w:lang w:val="en-GB"/>
          </w:rPr>
          <w:t xml:space="preserve"> and neither Party shall represent to third parties that Contractor is an employee or officer of the Company</w:t>
        </w:r>
        <w:r w:rsidR="00257046" w:rsidRPr="00A1538E">
          <w:rPr>
            <w:lang w:val="en-GB"/>
          </w:rPr>
          <w:t>.</w:t>
        </w:r>
        <w:r w:rsidR="00A1538E">
          <w:rPr>
            <w:lang w:val="en-GB"/>
          </w:rPr>
          <w:t xml:space="preserve"> </w:t>
        </w:r>
        <w:r w:rsidR="00F77052" w:rsidRPr="00A1538E">
          <w:rPr>
            <w:lang w:val="en-GB"/>
          </w:rPr>
          <w:t>Nothing contained in this Agreement shall be construed to create the relationship of employer and employee, principal and agent, partnership or joint venture.</w:t>
        </w:r>
      </w:ins>
    </w:p>
    <w:p w14:paraId="35D090EE" w14:textId="77777777" w:rsidR="00F77052" w:rsidRPr="00F569CD" w:rsidRDefault="00A7072A" w:rsidP="0078504D">
      <w:pPr>
        <w:pStyle w:val="ListParagraph"/>
        <w:numPr>
          <w:ilvl w:val="1"/>
          <w:numId w:val="7"/>
        </w:numPr>
        <w:spacing w:before="120" w:after="120"/>
        <w:ind w:left="0" w:firstLine="0"/>
        <w:contextualSpacing w:val="0"/>
        <w:jc w:val="both"/>
        <w:rPr>
          <w:ins w:id="228" w:author="Microsoft Office User" w:date="2021-01-22T18:37:00Z"/>
          <w:lang w:val="en-GB"/>
        </w:rPr>
      </w:pPr>
      <w:ins w:id="229" w:author="Microsoft Office User" w:date="2021-01-22T18:37:00Z">
        <w:r>
          <w:rPr>
            <w:lang w:val="en-GB"/>
          </w:rPr>
          <w:t>Contractor</w:t>
        </w:r>
        <w:r w:rsidR="00F77052" w:rsidRPr="00F569CD">
          <w:rPr>
            <w:lang w:val="en-GB"/>
          </w:rPr>
          <w:t xml:space="preserve"> shall have no authority to act as agent for, or on behalf of, the Company, or to represent the Company, or bind the Company in any manner.</w:t>
        </w:r>
      </w:ins>
    </w:p>
    <w:p w14:paraId="1D54CCE2" w14:textId="77777777" w:rsidR="00F77052" w:rsidRDefault="00A7072A" w:rsidP="0078504D">
      <w:pPr>
        <w:pStyle w:val="ListParagraph"/>
        <w:numPr>
          <w:ilvl w:val="1"/>
          <w:numId w:val="7"/>
        </w:numPr>
        <w:spacing w:before="120" w:after="120"/>
        <w:ind w:left="0" w:firstLine="0"/>
        <w:contextualSpacing w:val="0"/>
        <w:jc w:val="both"/>
        <w:rPr>
          <w:ins w:id="230" w:author="Microsoft Office User" w:date="2021-01-22T18:37:00Z"/>
          <w:lang w:val="en-GB"/>
        </w:rPr>
      </w:pPr>
      <w:ins w:id="231" w:author="Microsoft Office User" w:date="2021-01-22T18:37:00Z">
        <w:r>
          <w:rPr>
            <w:lang w:val="en-GB"/>
          </w:rPr>
          <w:t>Contractor</w:t>
        </w:r>
        <w:r w:rsidR="00F77052" w:rsidRPr="00F569CD">
          <w:rPr>
            <w:lang w:val="en-GB"/>
          </w:rPr>
          <w:t xml:space="preserve"> </w:t>
        </w:r>
        <w:r w:rsidR="00296DB2">
          <w:rPr>
            <w:lang w:val="en-GB"/>
          </w:rPr>
          <w:t xml:space="preserve">shall not be entitled to </w:t>
        </w:r>
        <w:r w:rsidR="00993F28">
          <w:rPr>
            <w:lang w:val="en-GB"/>
          </w:rPr>
          <w:t>employee</w:t>
        </w:r>
        <w:r w:rsidR="00296DB2">
          <w:rPr>
            <w:lang w:val="en-GB"/>
          </w:rPr>
          <w:t>’</w:t>
        </w:r>
        <w:r w:rsidR="00F77052" w:rsidRPr="00F569CD">
          <w:rPr>
            <w:lang w:val="en-GB"/>
          </w:rPr>
          <w:t>s compensation, retirement, insurance or other benefits afforded to employees of Company.</w:t>
        </w:r>
      </w:ins>
    </w:p>
    <w:p w14:paraId="5944CC72" w14:textId="77777777" w:rsidR="00BB37B0" w:rsidRPr="00BB37B0" w:rsidRDefault="00BB37B0" w:rsidP="0078504D">
      <w:pPr>
        <w:pStyle w:val="ListParagraph"/>
        <w:numPr>
          <w:ilvl w:val="1"/>
          <w:numId w:val="7"/>
        </w:numPr>
        <w:spacing w:before="120" w:after="120"/>
        <w:ind w:left="0" w:firstLine="0"/>
        <w:contextualSpacing w:val="0"/>
        <w:jc w:val="both"/>
        <w:rPr>
          <w:ins w:id="232" w:author="Microsoft Office User" w:date="2021-01-22T18:37:00Z"/>
          <w:lang w:val="en-GB"/>
        </w:rPr>
      </w:pPr>
      <w:ins w:id="233" w:author="Microsoft Office User" w:date="2021-01-22T18:37:00Z">
        <w:r w:rsidRPr="00BB37B0">
          <w:rPr>
            <w:lang w:val="en-GB"/>
          </w:rPr>
          <w:t>Contractor shall retain the right to perform services for others during the term of this Agreement.</w:t>
        </w:r>
      </w:ins>
    </w:p>
    <w:p w14:paraId="3F642328" w14:textId="77777777" w:rsidR="00BB37B0" w:rsidRDefault="00C8085C" w:rsidP="0078504D">
      <w:pPr>
        <w:pStyle w:val="ListParagraph"/>
        <w:numPr>
          <w:ilvl w:val="1"/>
          <w:numId w:val="7"/>
        </w:numPr>
        <w:spacing w:before="120" w:after="120"/>
        <w:ind w:left="0" w:firstLine="0"/>
        <w:contextualSpacing w:val="0"/>
        <w:jc w:val="both"/>
        <w:rPr>
          <w:ins w:id="234" w:author="Microsoft Office User" w:date="2021-01-22T18:37:00Z"/>
          <w:lang w:val="en-GB"/>
        </w:rPr>
      </w:pPr>
      <w:ins w:id="235" w:author="Microsoft Office User" w:date="2021-01-22T18:37:00Z">
        <w:r>
          <w:rPr>
            <w:lang w:val="en-GB"/>
          </w:rPr>
          <w:t>[</w:t>
        </w:r>
        <w:r w:rsidR="00BB37B0" w:rsidRPr="00BB37B0">
          <w:rPr>
            <w:lang w:val="en-GB"/>
          </w:rPr>
          <w:t>Contractor will determine the method, details, and means of performing the Services. The Company shall have no right to and shall not control the manner or determine the method of accomplishment of the Services, though it may define the Services to be performed. Such Services may be amended, from time-to-time, by the Parties by written agreement, signed by Contractor and the Company</w:t>
        </w:r>
        <w:r w:rsidR="006C6DA4">
          <w:rPr>
            <w:lang w:val="en-GB"/>
          </w:rPr>
          <w:t>.</w:t>
        </w:r>
        <w:r>
          <w:rPr>
            <w:lang w:val="en-GB"/>
          </w:rPr>
          <w:t>]</w:t>
        </w:r>
      </w:ins>
    </w:p>
    <w:p w14:paraId="7FA58507" w14:textId="77777777" w:rsidR="00CE60E9" w:rsidRPr="00B059D2" w:rsidRDefault="00CE60E9" w:rsidP="0078504D">
      <w:pPr>
        <w:pStyle w:val="ListParagraph"/>
        <w:numPr>
          <w:ilvl w:val="1"/>
          <w:numId w:val="7"/>
        </w:numPr>
        <w:spacing w:before="120" w:after="120"/>
        <w:ind w:left="0" w:firstLine="0"/>
        <w:contextualSpacing w:val="0"/>
        <w:jc w:val="both"/>
        <w:rPr>
          <w:ins w:id="236" w:author="Microsoft Office User" w:date="2021-01-22T18:37:00Z"/>
          <w:lang w:val="en-GB"/>
        </w:rPr>
      </w:pPr>
      <w:ins w:id="237" w:author="Microsoft Office User" w:date="2021-01-22T18:37:00Z">
        <w:r w:rsidRPr="00CE60E9">
          <w:rPr>
            <w:lang w:val="en-GB"/>
          </w:rPr>
          <w:t xml:space="preserve">Contractor will, in the performance of </w:t>
        </w:r>
        <w:r>
          <w:rPr>
            <w:lang w:val="en-GB"/>
          </w:rPr>
          <w:t>Contractor’s</w:t>
        </w:r>
        <w:r w:rsidRPr="00CE60E9">
          <w:rPr>
            <w:lang w:val="en-GB"/>
          </w:rPr>
          <w:t xml:space="preserve"> duties hereunder, comply with all policies and procedures of the Company that are applicable to independent contractors and consultants</w:t>
        </w:r>
        <w:r w:rsidR="00A73C74">
          <w:rPr>
            <w:lang w:val="en-GB"/>
          </w:rPr>
          <w:t>, as communicated to Contractor from time to time</w:t>
        </w:r>
        <w:r w:rsidRPr="00CE60E9">
          <w:rPr>
            <w:lang w:val="en-GB"/>
          </w:rPr>
          <w:t>.</w:t>
        </w:r>
        <w:r w:rsidR="00421BC1" w:rsidRPr="00421BC1">
          <w:rPr>
            <w:lang w:val="en-US" w:eastAsia="en-US"/>
          </w:rPr>
          <w:t xml:space="preserve"> </w:t>
        </w:r>
        <w:r w:rsidR="00421BC1" w:rsidRPr="008B3CA0">
          <w:rPr>
            <w:lang w:val="en-US" w:eastAsia="en-US"/>
          </w:rPr>
          <w:t xml:space="preserve">The Company reserves the right to change such policies and procedures on a prospective basis, at any time, effective upon reasonable notice to </w:t>
        </w:r>
        <w:r w:rsidR="00421BC1" w:rsidRPr="00ED5591">
          <w:rPr>
            <w:bCs/>
            <w:lang w:val="en-GB"/>
          </w:rPr>
          <w:t>Contractor</w:t>
        </w:r>
        <w:r w:rsidR="00421BC1">
          <w:rPr>
            <w:bCs/>
            <w:lang w:val="en-GB"/>
          </w:rPr>
          <w:t>.</w:t>
        </w:r>
      </w:ins>
    </w:p>
    <w:p w14:paraId="0BED5309" w14:textId="77777777" w:rsidR="00B059D2" w:rsidRPr="00F569CD" w:rsidRDefault="00B059D2" w:rsidP="0078504D">
      <w:pPr>
        <w:pStyle w:val="ListParagraph"/>
        <w:numPr>
          <w:ilvl w:val="1"/>
          <w:numId w:val="7"/>
        </w:numPr>
        <w:spacing w:before="120" w:after="120"/>
        <w:ind w:left="0" w:firstLine="0"/>
        <w:contextualSpacing w:val="0"/>
        <w:jc w:val="both"/>
        <w:rPr>
          <w:ins w:id="238" w:author="Microsoft Office User" w:date="2021-01-22T18:37:00Z"/>
          <w:lang w:val="en-GB"/>
        </w:rPr>
      </w:pPr>
      <w:ins w:id="239" w:author="Microsoft Office User" w:date="2021-01-22T18:37:00Z">
        <w:r w:rsidRPr="00B059D2">
          <w:rPr>
            <w:lang w:val="en-GB"/>
          </w:rPr>
          <w:t>Contractor agrees that Contractor will, from time-to-time during the term of this Agreement, keep the Company informed as to Contractor’s progress in performing the Services hereunder and that Contractor will, as requested by the Company, prepare written reports with respect thereto. The Parties understand that the time required in the preparation of such written reports shall be considered time devoted to the performance of Contractor’s Services.</w:t>
        </w:r>
      </w:ins>
    </w:p>
    <w:p w14:paraId="2A972C8E" w14:textId="77777777" w:rsidR="00222383" w:rsidRPr="003A7814" w:rsidRDefault="00B56E7D" w:rsidP="003A7814">
      <w:pPr>
        <w:pStyle w:val="Heading1"/>
        <w:numPr>
          <w:ilvl w:val="0"/>
          <w:numId w:val="7"/>
        </w:numPr>
        <w:pBdr>
          <w:bottom w:val="single" w:sz="4" w:space="1" w:color="auto"/>
        </w:pBdr>
        <w:spacing w:after="120"/>
        <w:ind w:left="567" w:hanging="567"/>
        <w:rPr>
          <w:ins w:id="240" w:author="Microsoft Office User" w:date="2021-01-22T18:37:00Z"/>
          <w:u w:val="none"/>
        </w:rPr>
      </w:pPr>
      <w:bookmarkStart w:id="241" w:name="_Ref527658249"/>
      <w:bookmarkEnd w:id="225"/>
      <w:ins w:id="242" w:author="Microsoft Office User" w:date="2021-01-22T18:37:00Z">
        <w:r w:rsidRPr="003A7814">
          <w:rPr>
            <w:u w:val="none"/>
          </w:rPr>
          <w:t>Fees</w:t>
        </w:r>
        <w:bookmarkEnd w:id="241"/>
      </w:ins>
    </w:p>
    <w:p w14:paraId="0495047A" w14:textId="77777777" w:rsidR="00435612" w:rsidRPr="00435612" w:rsidRDefault="00ED5591" w:rsidP="0078504D">
      <w:pPr>
        <w:pStyle w:val="ListParagraph"/>
        <w:numPr>
          <w:ilvl w:val="1"/>
          <w:numId w:val="7"/>
        </w:numPr>
        <w:spacing w:before="120" w:after="120"/>
        <w:ind w:left="0" w:firstLine="0"/>
        <w:contextualSpacing w:val="0"/>
        <w:jc w:val="both"/>
        <w:rPr>
          <w:ins w:id="243" w:author="Microsoft Office User" w:date="2021-01-22T18:37:00Z"/>
          <w:lang w:val="en-GB"/>
        </w:rPr>
      </w:pPr>
      <w:ins w:id="244" w:author="Microsoft Office User" w:date="2021-01-22T18:37:00Z">
        <w:r w:rsidRPr="00ED5591">
          <w:rPr>
            <w:bCs/>
            <w:lang w:val="en-GB"/>
          </w:rPr>
          <w:t xml:space="preserve">As consideration for the Services to be provided by Contractor, the Company will compensate Contractor as described in </w:t>
        </w:r>
        <w:r w:rsidR="00483502">
          <w:rPr>
            <w:bCs/>
            <w:lang w:val="en-GB"/>
          </w:rPr>
          <w:fldChar w:fldCharType="begin"/>
        </w:r>
        <w:r w:rsidR="00483502">
          <w:rPr>
            <w:bCs/>
            <w:lang w:val="en-GB"/>
          </w:rPr>
          <w:instrText xml:space="preserve"> REF _Ref527557629 \r \h </w:instrText>
        </w:r>
        <w:r w:rsidR="00483502">
          <w:rPr>
            <w:bCs/>
            <w:lang w:val="en-GB"/>
          </w:rPr>
        </w:r>
        <w:r w:rsidR="00483502">
          <w:rPr>
            <w:bCs/>
            <w:lang w:val="en-GB"/>
          </w:rPr>
          <w:fldChar w:fldCharType="separate"/>
        </w:r>
        <w:r w:rsidR="00856106">
          <w:rPr>
            <w:bCs/>
            <w:lang w:val="en-GB"/>
          </w:rPr>
          <w:t>Schedule 2</w:t>
        </w:r>
        <w:r w:rsidR="00483502">
          <w:rPr>
            <w:bCs/>
            <w:lang w:val="en-GB"/>
          </w:rPr>
          <w:fldChar w:fldCharType="end"/>
        </w:r>
        <w:r w:rsidR="00483502">
          <w:rPr>
            <w:bCs/>
            <w:lang w:val="en-GB"/>
          </w:rPr>
          <w:t xml:space="preserve"> hereof</w:t>
        </w:r>
        <w:r w:rsidR="00435612">
          <w:rPr>
            <w:bCs/>
            <w:lang w:val="en-GB"/>
          </w:rPr>
          <w:t>.</w:t>
        </w:r>
      </w:ins>
    </w:p>
    <w:p w14:paraId="63D97B55" w14:textId="77777777" w:rsidR="00047F44" w:rsidRPr="00047F44" w:rsidRDefault="00314FCA" w:rsidP="0078504D">
      <w:pPr>
        <w:pStyle w:val="ListParagraph"/>
        <w:numPr>
          <w:ilvl w:val="1"/>
          <w:numId w:val="7"/>
        </w:numPr>
        <w:spacing w:before="120" w:after="120"/>
        <w:ind w:left="0" w:firstLine="0"/>
        <w:contextualSpacing w:val="0"/>
        <w:jc w:val="both"/>
        <w:rPr>
          <w:ins w:id="245" w:author="Microsoft Office User" w:date="2021-01-22T18:37:00Z"/>
          <w:lang w:val="en-GB"/>
        </w:rPr>
      </w:pPr>
      <w:ins w:id="246" w:author="Microsoft Office User" w:date="2021-01-22T18:37:00Z">
        <w:r>
          <w:rPr>
            <w:bCs/>
            <w:lang w:val="en-GB"/>
          </w:rPr>
          <w:t xml:space="preserve">The </w:t>
        </w:r>
        <w:r w:rsidR="00ED5591" w:rsidRPr="00ED5591">
          <w:rPr>
            <w:bCs/>
            <w:lang w:val="en-GB"/>
          </w:rPr>
          <w:t xml:space="preserve">Company will pay Contractor </w:t>
        </w:r>
        <w:r>
          <w:rPr>
            <w:bCs/>
            <w:lang w:val="en-GB"/>
          </w:rPr>
          <w:t xml:space="preserve">the </w:t>
        </w:r>
        <w:r w:rsidR="00ED5591" w:rsidRPr="00ED5591">
          <w:rPr>
            <w:bCs/>
            <w:lang w:val="en-GB"/>
          </w:rPr>
          <w:t xml:space="preserve">Contractor’s </w:t>
        </w:r>
        <w:r w:rsidR="00192ACB">
          <w:rPr>
            <w:bCs/>
            <w:lang w:val="en-GB"/>
          </w:rPr>
          <w:t>[</w:t>
        </w:r>
        <w:r w:rsidR="00ED5591" w:rsidRPr="00ED5591">
          <w:rPr>
            <w:bCs/>
            <w:lang w:val="en-GB"/>
          </w:rPr>
          <w:t>annual</w:t>
        </w:r>
        <w:r w:rsidR="00192ACB">
          <w:rPr>
            <w:bCs/>
            <w:lang w:val="en-GB"/>
          </w:rPr>
          <w:t>]</w:t>
        </w:r>
        <w:r w:rsidR="00ED5591" w:rsidRPr="00ED5591">
          <w:rPr>
            <w:bCs/>
            <w:lang w:val="en-GB"/>
          </w:rPr>
          <w:t xml:space="preserve"> compensation in </w:t>
        </w:r>
        <w:r w:rsidR="006D3681">
          <w:rPr>
            <w:bCs/>
            <w:lang w:val="en-GB"/>
          </w:rPr>
          <w:t>monthly</w:t>
        </w:r>
        <w:r w:rsidR="00ED5591" w:rsidRPr="00ED5591">
          <w:rPr>
            <w:bCs/>
            <w:lang w:val="en-GB"/>
          </w:rPr>
          <w:t xml:space="preserve"> </w:t>
        </w:r>
        <w:proofErr w:type="spellStart"/>
        <w:r w:rsidR="00ED5591" w:rsidRPr="009C2450">
          <w:rPr>
            <w:bCs/>
            <w:lang w:val="en-GB"/>
          </w:rPr>
          <w:t>installments</w:t>
        </w:r>
        <w:proofErr w:type="spellEnd"/>
        <w:r w:rsidR="00ED5591" w:rsidRPr="00ED5591">
          <w:rPr>
            <w:bCs/>
            <w:lang w:val="en-GB"/>
          </w:rPr>
          <w:t xml:space="preserve"> of </w:t>
        </w:r>
        <w:proofErr w:type="gramStart"/>
        <w:r w:rsidR="006D3681">
          <w:rPr>
            <w:bCs/>
            <w:lang w:val="en-GB"/>
          </w:rPr>
          <w:t>€[</w:t>
        </w:r>
        <w:proofErr w:type="gramEnd"/>
        <w:r w:rsidR="00BF1533">
          <w:rPr>
            <w:bCs/>
            <w:lang w:val="en-GB"/>
          </w:rPr>
          <w:sym w:font="Wingdings" w:char="F06C"/>
        </w:r>
        <w:r w:rsidR="006D3681">
          <w:rPr>
            <w:bCs/>
            <w:lang w:val="en-GB"/>
          </w:rPr>
          <w:t>]</w:t>
        </w:r>
        <w:r w:rsidR="00ED5591" w:rsidRPr="00ED5591">
          <w:rPr>
            <w:bCs/>
            <w:lang w:val="en-GB"/>
          </w:rPr>
          <w:t>.</w:t>
        </w:r>
      </w:ins>
    </w:p>
    <w:p w14:paraId="295D62DE" w14:textId="77777777" w:rsidR="00ED5591" w:rsidRPr="005F0ED8" w:rsidRDefault="00ED5591" w:rsidP="0078504D">
      <w:pPr>
        <w:pStyle w:val="ListParagraph"/>
        <w:numPr>
          <w:ilvl w:val="1"/>
          <w:numId w:val="7"/>
        </w:numPr>
        <w:spacing w:before="120" w:after="120"/>
        <w:ind w:left="0" w:firstLine="0"/>
        <w:contextualSpacing w:val="0"/>
        <w:jc w:val="both"/>
        <w:rPr>
          <w:ins w:id="247" w:author="Microsoft Office User" w:date="2021-01-22T18:37:00Z"/>
          <w:lang w:val="en-GB"/>
        </w:rPr>
      </w:pPr>
      <w:ins w:id="248" w:author="Microsoft Office User" w:date="2021-01-22T18:37:00Z">
        <w:r w:rsidRPr="00ED5591">
          <w:rPr>
            <w:bCs/>
            <w:lang w:val="en-GB"/>
          </w:rPr>
          <w:t xml:space="preserve">Compensation for Contractor’s Services shall be conditioned on the actual performance by Contractor of </w:t>
        </w:r>
        <w:r w:rsidR="00047F44">
          <w:rPr>
            <w:bCs/>
            <w:lang w:val="en-GB"/>
          </w:rPr>
          <w:t xml:space="preserve">the </w:t>
        </w:r>
        <w:r w:rsidRPr="00ED5591">
          <w:rPr>
            <w:bCs/>
            <w:lang w:val="en-GB"/>
          </w:rPr>
          <w:t xml:space="preserve">Services and the Company’s receipt and approval of accurate and detailed </w:t>
        </w:r>
        <w:r w:rsidR="00047F44">
          <w:rPr>
            <w:bCs/>
            <w:lang w:val="en-GB"/>
          </w:rPr>
          <w:t xml:space="preserve">monthly </w:t>
        </w:r>
        <w:r w:rsidRPr="00ED5591">
          <w:rPr>
            <w:bCs/>
            <w:lang w:val="en-GB"/>
          </w:rPr>
          <w:t>invoices, including records of time Services performed, from Contractor</w:t>
        </w:r>
        <w:r w:rsidR="009E46DA">
          <w:rPr>
            <w:bCs/>
            <w:lang w:val="en-GB"/>
          </w:rPr>
          <w:t xml:space="preserve">. </w:t>
        </w:r>
        <w:r w:rsidR="009E46DA" w:rsidRPr="009E46DA">
          <w:rPr>
            <w:bCs/>
            <w:lang w:val="en-GB"/>
          </w:rPr>
          <w:t xml:space="preserve">Contractor shall </w:t>
        </w:r>
        <w:r w:rsidR="00F10E9A">
          <w:rPr>
            <w:bCs/>
            <w:lang w:val="en-GB"/>
          </w:rPr>
          <w:t xml:space="preserve">issue and </w:t>
        </w:r>
        <w:r w:rsidR="009E46DA" w:rsidRPr="009E46DA">
          <w:rPr>
            <w:bCs/>
            <w:lang w:val="en-GB"/>
          </w:rPr>
          <w:t xml:space="preserve">submit </w:t>
        </w:r>
        <w:r w:rsidR="00F10E9A">
          <w:rPr>
            <w:bCs/>
            <w:lang w:val="en-GB"/>
          </w:rPr>
          <w:t xml:space="preserve">to the Company </w:t>
        </w:r>
        <w:r w:rsidR="009E46DA" w:rsidRPr="009E46DA">
          <w:rPr>
            <w:bCs/>
            <w:lang w:val="en-GB"/>
          </w:rPr>
          <w:t>such</w:t>
        </w:r>
        <w:r w:rsidR="009E46DA">
          <w:rPr>
            <w:bCs/>
            <w:lang w:val="en-GB"/>
          </w:rPr>
          <w:t xml:space="preserve"> monthly invoices </w:t>
        </w:r>
        <w:r w:rsidR="00F10E9A" w:rsidRPr="00F10E9A">
          <w:rPr>
            <w:bCs/>
            <w:lang w:val="en-GB"/>
          </w:rPr>
          <w:t xml:space="preserve">for all Services performed by Contractor during the applicable </w:t>
        </w:r>
        <w:r w:rsidR="00F10E9A">
          <w:rPr>
            <w:bCs/>
            <w:lang w:val="en-GB"/>
          </w:rPr>
          <w:t xml:space="preserve">month within the first five (5) </w:t>
        </w:r>
        <w:r w:rsidR="00412E36">
          <w:rPr>
            <w:bCs/>
            <w:lang w:val="en-GB"/>
          </w:rPr>
          <w:t xml:space="preserve">calendar </w:t>
        </w:r>
        <w:r w:rsidR="00F10E9A">
          <w:rPr>
            <w:bCs/>
            <w:lang w:val="en-GB"/>
          </w:rPr>
          <w:t>days of the following month</w:t>
        </w:r>
        <w:r w:rsidR="005F0ED8">
          <w:rPr>
            <w:bCs/>
            <w:lang w:val="en-GB"/>
          </w:rPr>
          <w:t>.</w:t>
        </w:r>
      </w:ins>
    </w:p>
    <w:p w14:paraId="7EA6A334" w14:textId="77777777" w:rsidR="005F0ED8" w:rsidRPr="005921C9" w:rsidRDefault="00412E36" w:rsidP="0078504D">
      <w:pPr>
        <w:pStyle w:val="ListParagraph"/>
        <w:numPr>
          <w:ilvl w:val="1"/>
          <w:numId w:val="7"/>
        </w:numPr>
        <w:spacing w:before="120" w:after="120"/>
        <w:ind w:left="0" w:firstLine="0"/>
        <w:contextualSpacing w:val="0"/>
        <w:jc w:val="both"/>
        <w:rPr>
          <w:ins w:id="249" w:author="Microsoft Office User" w:date="2021-01-22T18:37:00Z"/>
          <w:lang w:val="en-GB"/>
        </w:rPr>
      </w:pPr>
      <w:ins w:id="250" w:author="Microsoft Office User" w:date="2021-01-22T18:37:00Z">
        <w:r>
          <w:rPr>
            <w:bCs/>
            <w:lang w:val="en-GB"/>
          </w:rPr>
          <w:t xml:space="preserve">The Company shall pay Contractor’s invoices within </w:t>
        </w:r>
        <w:r w:rsidR="00BF427E">
          <w:rPr>
            <w:bCs/>
            <w:lang w:val="en-GB"/>
          </w:rPr>
          <w:t>[</w:t>
        </w:r>
        <w:r w:rsidR="00BF427E">
          <w:rPr>
            <w:bCs/>
            <w:lang w:val="en-GB"/>
          </w:rPr>
          <w:sym w:font="Wingdings" w:char="F06C"/>
        </w:r>
        <w:r w:rsidR="00BF427E">
          <w:rPr>
            <w:bCs/>
            <w:lang w:val="en-GB"/>
          </w:rPr>
          <w:t>]</w:t>
        </w:r>
        <w:r>
          <w:rPr>
            <w:bCs/>
            <w:lang w:val="en-GB"/>
          </w:rPr>
          <w:t xml:space="preserve"> (</w:t>
        </w:r>
        <w:r w:rsidR="00BF427E">
          <w:rPr>
            <w:bCs/>
            <w:lang w:val="en-GB"/>
          </w:rPr>
          <w:t>[</w:t>
        </w:r>
        <w:r w:rsidR="00BF427E">
          <w:rPr>
            <w:bCs/>
            <w:lang w:val="en-GB"/>
          </w:rPr>
          <w:sym w:font="Wingdings" w:char="F06C"/>
        </w:r>
        <w:r w:rsidR="00BF427E">
          <w:rPr>
            <w:bCs/>
            <w:lang w:val="en-GB"/>
          </w:rPr>
          <w:t>]</w:t>
        </w:r>
        <w:r>
          <w:rPr>
            <w:bCs/>
            <w:lang w:val="en-GB"/>
          </w:rPr>
          <w:t>) days from receipt.</w:t>
        </w:r>
      </w:ins>
    </w:p>
    <w:p w14:paraId="18848BF5" w14:textId="77777777" w:rsidR="000437F5" w:rsidRPr="00A5660F" w:rsidRDefault="00734059" w:rsidP="006F67C8">
      <w:pPr>
        <w:pStyle w:val="Heading1"/>
        <w:numPr>
          <w:ilvl w:val="0"/>
          <w:numId w:val="2"/>
        </w:numPr>
        <w:pBdr>
          <w:bottom w:val="single" w:sz="4" w:space="1" w:color="auto"/>
        </w:pBdr>
        <w:spacing w:after="120"/>
        <w:ind w:left="567" w:hanging="567"/>
        <w:rPr>
          <w:del w:id="251" w:author="Microsoft Office User" w:date="2021-01-22T18:37:00Z"/>
          <w:b w:val="0"/>
          <w:color w:val="000000" w:themeColor="text1"/>
          <w:lang w:val="en-US"/>
        </w:rPr>
      </w:pPr>
      <w:del w:id="252" w:author="Microsoft Office User" w:date="2021-01-22T18:37:00Z">
        <w:r w:rsidRPr="00A5660F">
          <w:rPr>
            <w:color w:val="000000" w:themeColor="text1"/>
            <w:lang w:val="en-US"/>
          </w:rPr>
          <w:lastRenderedPageBreak/>
          <w:delText>Employment</w:delText>
        </w:r>
      </w:del>
    </w:p>
    <w:p w14:paraId="2FFA02CF" w14:textId="77777777" w:rsidR="003C5685" w:rsidRPr="00ED782D" w:rsidRDefault="000437F5" w:rsidP="006F67C8">
      <w:pPr>
        <w:pStyle w:val="ListParagraph"/>
        <w:numPr>
          <w:ilvl w:val="1"/>
          <w:numId w:val="2"/>
        </w:numPr>
        <w:tabs>
          <w:tab w:val="left" w:pos="567"/>
        </w:tabs>
        <w:spacing w:before="120" w:after="120"/>
        <w:ind w:left="0" w:firstLine="0"/>
        <w:contextualSpacing w:val="0"/>
        <w:jc w:val="both"/>
        <w:rPr>
          <w:del w:id="253" w:author="Microsoft Office User" w:date="2021-01-22T18:37:00Z"/>
          <w:lang w:val="en-US"/>
        </w:rPr>
      </w:pPr>
      <w:del w:id="254" w:author="Microsoft Office User" w:date="2021-01-22T18:37:00Z">
        <w:r w:rsidRPr="002B1262">
          <w:rPr>
            <w:b/>
            <w:lang w:val="en-US"/>
          </w:rPr>
          <w:delText>General</w:delText>
        </w:r>
        <w:r w:rsidRPr="00ED782D">
          <w:rPr>
            <w:lang w:val="en-US"/>
          </w:rPr>
          <w:delText xml:space="preserve">. </w:delText>
        </w:r>
        <w:r w:rsidR="003C5685" w:rsidRPr="00ED782D">
          <w:rPr>
            <w:lang w:val="en-US"/>
          </w:rPr>
          <w:delText xml:space="preserve">The Company hereby agrees to employ </w:delText>
        </w:r>
        <w:r w:rsidR="003C5685" w:rsidRPr="00ED782D">
          <w:rPr>
            <w:rFonts w:eastAsia="Times"/>
            <w:lang w:val="en-US"/>
          </w:rPr>
          <w:delText>the Employee</w:delText>
        </w:r>
        <w:r w:rsidR="003C5685" w:rsidRPr="00ED782D">
          <w:rPr>
            <w:lang w:val="en-US"/>
          </w:rPr>
          <w:delText xml:space="preserve">, and </w:delText>
        </w:r>
        <w:r w:rsidR="003C5685" w:rsidRPr="00ED782D">
          <w:rPr>
            <w:rFonts w:eastAsia="Times"/>
            <w:lang w:val="en-US"/>
          </w:rPr>
          <w:delText xml:space="preserve">the Employee </w:delText>
        </w:r>
        <w:r w:rsidR="003C5685" w:rsidRPr="00ED782D">
          <w:rPr>
            <w:lang w:val="en-US"/>
          </w:rPr>
          <w:delText xml:space="preserve">hereby accepts such employment, upon the terms and conditions set forth </w:delText>
        </w:r>
        <w:r w:rsidR="005E7978" w:rsidRPr="00ED782D">
          <w:rPr>
            <w:lang w:val="en-US"/>
          </w:rPr>
          <w:delText>herein</w:delText>
        </w:r>
        <w:r w:rsidR="003C5685" w:rsidRPr="00ED782D">
          <w:rPr>
            <w:lang w:val="en-US"/>
          </w:rPr>
          <w:delText>.</w:delText>
        </w:r>
      </w:del>
    </w:p>
    <w:p w14:paraId="254A79A5" w14:textId="77777777" w:rsidR="00BC26BB" w:rsidRPr="00ED782D" w:rsidRDefault="00E37D9E" w:rsidP="006F67C8">
      <w:pPr>
        <w:pStyle w:val="ListParagraph"/>
        <w:numPr>
          <w:ilvl w:val="1"/>
          <w:numId w:val="2"/>
        </w:numPr>
        <w:tabs>
          <w:tab w:val="left" w:pos="567"/>
        </w:tabs>
        <w:spacing w:before="120" w:after="120"/>
        <w:ind w:left="0" w:firstLine="0"/>
        <w:contextualSpacing w:val="0"/>
        <w:jc w:val="both"/>
        <w:rPr>
          <w:del w:id="255" w:author="Microsoft Office User" w:date="2021-01-22T18:37:00Z"/>
          <w:lang w:val="en-US"/>
        </w:rPr>
      </w:pPr>
      <w:del w:id="256" w:author="Microsoft Office User" w:date="2021-01-22T18:37:00Z">
        <w:r w:rsidRPr="002B1262">
          <w:rPr>
            <w:b/>
            <w:lang w:val="en-US"/>
          </w:rPr>
          <w:delText>Position</w:delText>
        </w:r>
        <w:r w:rsidRPr="00ED782D">
          <w:rPr>
            <w:lang w:val="en-US"/>
          </w:rPr>
          <w:delText xml:space="preserve">. </w:delText>
        </w:r>
        <w:r w:rsidR="00CC66EB" w:rsidRPr="00ED782D">
          <w:rPr>
            <w:lang w:val="en-US"/>
          </w:rPr>
          <w:delText xml:space="preserve">The Employee will be employed </w:delText>
        </w:r>
        <w:r w:rsidR="00606BC2" w:rsidRPr="00ED782D">
          <w:rPr>
            <w:lang w:val="en-US"/>
          </w:rPr>
          <w:delText xml:space="preserve">and serve the Company </w:delText>
        </w:r>
        <w:r w:rsidR="00CC66EB" w:rsidRPr="00ED782D">
          <w:rPr>
            <w:lang w:val="en-US"/>
          </w:rPr>
          <w:delText>as the [position] of the Company</w:delText>
        </w:r>
        <w:r w:rsidR="009D1F4F" w:rsidRPr="00B05057">
          <w:rPr>
            <w:lang w:val="en-US"/>
          </w:rPr>
          <w:delText xml:space="preserve"> </w:delText>
        </w:r>
        <w:r w:rsidR="009D1F4F" w:rsidRPr="00ED782D">
          <w:rPr>
            <w:lang w:val="en-US"/>
          </w:rPr>
          <w:delText>or such other role as the Company may reasonably require</w:delText>
        </w:r>
        <w:r w:rsidR="00CC66EB" w:rsidRPr="00ED782D">
          <w:rPr>
            <w:lang w:val="en-US"/>
          </w:rPr>
          <w:delText xml:space="preserve">. The Employee shall report to the CEO of the Company and shall have </w:delText>
        </w:r>
        <w:r w:rsidR="00BD042C" w:rsidRPr="00ED782D">
          <w:rPr>
            <w:lang w:val="en-US"/>
          </w:rPr>
          <w:delText xml:space="preserve">all the responsibilities and powers normally associated with such position </w:delText>
        </w:r>
        <w:r w:rsidR="00AF0A05" w:rsidRPr="00ED782D">
          <w:rPr>
            <w:lang w:val="en-US"/>
          </w:rPr>
          <w:delText xml:space="preserve">and shall </w:delText>
        </w:r>
        <w:r w:rsidR="00BD042C" w:rsidRPr="00ED782D">
          <w:rPr>
            <w:lang w:val="en-US"/>
          </w:rPr>
          <w:delText xml:space="preserve">perform such other duties and responsibilities as may be designated from time to time by the </w:delText>
        </w:r>
        <w:r w:rsidR="00AF0A05" w:rsidRPr="00ED782D">
          <w:rPr>
            <w:lang w:val="en-US"/>
          </w:rPr>
          <w:delText>CEO of the Company.</w:delText>
        </w:r>
      </w:del>
    </w:p>
    <w:p w14:paraId="35297C7E" w14:textId="011E12D9" w:rsidR="00FB0E94" w:rsidRPr="00ED782D" w:rsidRDefault="00FB0E94" w:rsidP="006F67C8">
      <w:pPr>
        <w:pStyle w:val="ListParagraph"/>
        <w:numPr>
          <w:ilvl w:val="1"/>
          <w:numId w:val="2"/>
        </w:numPr>
        <w:tabs>
          <w:tab w:val="left" w:pos="567"/>
        </w:tabs>
        <w:spacing w:before="120" w:after="120"/>
        <w:ind w:left="0" w:firstLine="0"/>
        <w:contextualSpacing w:val="0"/>
        <w:jc w:val="both"/>
        <w:rPr>
          <w:del w:id="257" w:author="Microsoft Office User" w:date="2021-01-22T18:37:00Z"/>
          <w:lang w:val="en-US"/>
        </w:rPr>
      </w:pPr>
      <w:del w:id="258" w:author="Microsoft Office User" w:date="2021-01-22T18:37:00Z">
        <w:r w:rsidRPr="002B1262">
          <w:rPr>
            <w:b/>
            <w:lang w:val="en-US"/>
          </w:rPr>
          <w:delText>Full-time Employment</w:delText>
        </w:r>
        <w:r w:rsidRPr="00ED782D">
          <w:rPr>
            <w:lang w:val="en-US"/>
          </w:rPr>
          <w:delText xml:space="preserve">. The </w:delText>
        </w:r>
        <w:r w:rsidRPr="00ED782D">
          <w:rPr>
            <w:rFonts w:eastAsia="Times"/>
            <w:lang w:val="en-US"/>
          </w:rPr>
          <w:delText xml:space="preserve">Employee shall be employed on a full-time basis. </w:delText>
        </w:r>
        <w:r w:rsidRPr="00ED782D">
          <w:rPr>
            <w:lang w:val="en-US"/>
          </w:rPr>
          <w:delText xml:space="preserve">The Employee’s normal working hours shall be </w:delText>
        </w:r>
        <w:r w:rsidR="005F3220" w:rsidRPr="00433F37">
          <w:rPr>
            <w:rFonts w:eastAsia="Times"/>
            <w:lang w:val="en-US"/>
          </w:rPr>
          <w:delText>[</w:delText>
        </w:r>
        <w:r w:rsidR="005F3220">
          <w:rPr>
            <w:lang w:val="en-GB"/>
          </w:rPr>
          <w:sym w:font="Wingdings" w:char="F06C"/>
        </w:r>
        <w:r w:rsidR="005F3220">
          <w:rPr>
            <w:rFonts w:eastAsia="Times"/>
            <w:lang w:val="en-US"/>
          </w:rPr>
          <w:delText>]</w:delText>
        </w:r>
        <w:r w:rsidRPr="00ED782D">
          <w:rPr>
            <w:lang w:val="en-US"/>
          </w:rPr>
          <w:delText xml:space="preserve"> to </w:delText>
        </w:r>
        <w:r w:rsidR="005F3220" w:rsidRPr="00433F37">
          <w:rPr>
            <w:rFonts w:eastAsia="Times"/>
            <w:lang w:val="en-US"/>
          </w:rPr>
          <w:delText>[</w:delText>
        </w:r>
        <w:r w:rsidR="005F3220">
          <w:rPr>
            <w:lang w:val="en-GB"/>
          </w:rPr>
          <w:sym w:font="Wingdings" w:char="F06C"/>
        </w:r>
        <w:r w:rsidR="005F3220">
          <w:rPr>
            <w:rFonts w:eastAsia="Times"/>
            <w:lang w:val="en-US"/>
          </w:rPr>
          <w:delText>]</w:delText>
        </w:r>
        <w:r w:rsidRPr="00ED782D">
          <w:rPr>
            <w:lang w:val="en-US"/>
          </w:rPr>
          <w:delText xml:space="preserve"> on Mondays to Fridays and such additional hours as are necessary for the proper performance of </w:delText>
        </w:r>
        <w:r w:rsidRPr="00ED782D">
          <w:rPr>
            <w:rFonts w:eastAsia="Times"/>
            <w:lang w:val="en-US"/>
          </w:rPr>
          <w:delText xml:space="preserve">the Employee’s </w:delText>
        </w:r>
        <w:r w:rsidRPr="00ED782D">
          <w:rPr>
            <w:lang w:val="en-US"/>
          </w:rPr>
          <w:delText>duties.</w:delText>
        </w:r>
      </w:del>
    </w:p>
    <w:p w14:paraId="1399C78A" w14:textId="77777777" w:rsidR="00265232" w:rsidRPr="00ED782D" w:rsidRDefault="00265232" w:rsidP="006F67C8">
      <w:pPr>
        <w:pStyle w:val="ListParagraph"/>
        <w:numPr>
          <w:ilvl w:val="1"/>
          <w:numId w:val="2"/>
        </w:numPr>
        <w:tabs>
          <w:tab w:val="left" w:pos="567"/>
        </w:tabs>
        <w:spacing w:before="120" w:after="120"/>
        <w:ind w:left="0" w:firstLine="0"/>
        <w:contextualSpacing w:val="0"/>
        <w:jc w:val="both"/>
        <w:rPr>
          <w:del w:id="259" w:author="Microsoft Office User" w:date="2021-01-22T18:37:00Z"/>
          <w:lang w:val="en-US"/>
        </w:rPr>
      </w:pPr>
      <w:del w:id="260" w:author="Microsoft Office User" w:date="2021-01-22T18:37:00Z">
        <w:r w:rsidRPr="002B1262">
          <w:rPr>
            <w:b/>
            <w:lang w:val="en-US"/>
          </w:rPr>
          <w:delText>Duties</w:delText>
        </w:r>
        <w:r w:rsidRPr="00ED782D">
          <w:rPr>
            <w:lang w:val="en-US"/>
          </w:rPr>
          <w:delText xml:space="preserve">. During the </w:delText>
        </w:r>
        <w:r w:rsidRPr="000931A5">
          <w:rPr>
            <w:lang w:val="en-US"/>
          </w:rPr>
          <w:delText>Appointment</w:delText>
        </w:r>
        <w:r w:rsidRPr="00ED782D">
          <w:rPr>
            <w:lang w:val="en-US"/>
          </w:rPr>
          <w:delText xml:space="preserve"> the Employee shall:</w:delText>
        </w:r>
      </w:del>
    </w:p>
    <w:p w14:paraId="0D88C3D7" w14:textId="0979A879" w:rsidR="00265232" w:rsidRPr="00D731FE" w:rsidRDefault="00265232" w:rsidP="008A1B0D">
      <w:pPr>
        <w:pStyle w:val="ListParagraph"/>
        <w:numPr>
          <w:ilvl w:val="0"/>
          <w:numId w:val="3"/>
        </w:numPr>
        <w:spacing w:before="120" w:after="120"/>
        <w:ind w:left="567" w:hanging="567"/>
        <w:contextualSpacing w:val="0"/>
        <w:jc w:val="both"/>
        <w:rPr>
          <w:del w:id="261" w:author="Microsoft Office User" w:date="2021-01-22T18:37:00Z"/>
          <w:lang w:val="en-US"/>
        </w:rPr>
      </w:pPr>
      <w:del w:id="262" w:author="Microsoft Office User" w:date="2021-01-22T18:37:00Z">
        <w:r w:rsidRPr="00D731FE">
          <w:rPr>
            <w:lang w:val="en-US"/>
          </w:rPr>
          <w:delText xml:space="preserve">devote the whole of </w:delText>
        </w:r>
        <w:r w:rsidR="00BE13C8">
          <w:rPr>
            <w:lang w:val="en-US"/>
          </w:rPr>
          <w:delText>his/</w:delText>
        </w:r>
        <w:r w:rsidRPr="00D731FE">
          <w:rPr>
            <w:lang w:val="en-US"/>
          </w:rPr>
          <w:delText>her time, attention and abilities (except for permitted vacation periods, periods of illness or other incapacity, or for engaging in educational or other similar activities, as long as such activities do not materially interfere with the Employee’s duties to the Company) to the business of the Company;</w:delText>
        </w:r>
      </w:del>
    </w:p>
    <w:p w14:paraId="52CDC640" w14:textId="77777777" w:rsidR="00AB2A56" w:rsidRPr="00D731FE" w:rsidRDefault="00AB2A56" w:rsidP="008A1B0D">
      <w:pPr>
        <w:pStyle w:val="ListParagraph"/>
        <w:numPr>
          <w:ilvl w:val="0"/>
          <w:numId w:val="3"/>
        </w:numPr>
        <w:spacing w:before="120" w:after="120"/>
        <w:ind w:left="567" w:hanging="567"/>
        <w:contextualSpacing w:val="0"/>
        <w:jc w:val="both"/>
        <w:rPr>
          <w:del w:id="263" w:author="Microsoft Office User" w:date="2021-01-22T18:37:00Z"/>
          <w:lang w:val="en-US"/>
        </w:rPr>
      </w:pPr>
      <w:del w:id="264" w:author="Microsoft Office User" w:date="2021-01-22T18:37:00Z">
        <w:r w:rsidRPr="00D731FE">
          <w:rPr>
            <w:lang w:val="en-US"/>
          </w:rPr>
          <w:delText>not engage in any other business activity without the prior written approval of the CEO</w:delText>
        </w:r>
        <w:r w:rsidR="00AB613F" w:rsidRPr="00D731FE">
          <w:rPr>
            <w:lang w:val="en-US"/>
          </w:rPr>
          <w:delText>;</w:delText>
        </w:r>
      </w:del>
    </w:p>
    <w:p w14:paraId="3B3B7977" w14:textId="1B40D6FE" w:rsidR="00265232" w:rsidRPr="00D731FE" w:rsidRDefault="00265232" w:rsidP="008A1B0D">
      <w:pPr>
        <w:pStyle w:val="ListParagraph"/>
        <w:numPr>
          <w:ilvl w:val="0"/>
          <w:numId w:val="3"/>
        </w:numPr>
        <w:spacing w:before="120" w:after="120"/>
        <w:ind w:left="567" w:hanging="567"/>
        <w:contextualSpacing w:val="0"/>
        <w:jc w:val="both"/>
        <w:rPr>
          <w:del w:id="265" w:author="Microsoft Office User" w:date="2021-01-22T18:37:00Z"/>
          <w:lang w:val="en-US"/>
        </w:rPr>
      </w:pPr>
      <w:del w:id="266" w:author="Microsoft Office User" w:date="2021-01-22T18:37:00Z">
        <w:r w:rsidRPr="00D731FE">
          <w:rPr>
            <w:lang w:val="en-US"/>
          </w:rPr>
          <w:delText xml:space="preserve">faithfully, loyally and diligently exercise such powers and perform such duties as may from time to time be assigned to </w:delText>
        </w:r>
        <w:r w:rsidR="00BE13C8">
          <w:rPr>
            <w:lang w:val="en-US"/>
          </w:rPr>
          <w:delText>his/</w:delText>
        </w:r>
        <w:r w:rsidRPr="00D731FE">
          <w:rPr>
            <w:lang w:val="en-US"/>
          </w:rPr>
          <w:delText xml:space="preserve">her by the Company together with such person or persons as the Company may appoint to act jointly with </w:delText>
        </w:r>
        <w:r w:rsidRPr="00D731FE">
          <w:rPr>
            <w:rFonts w:eastAsia="Times"/>
            <w:lang w:val="en-US"/>
          </w:rPr>
          <w:delText>the Employee</w:delText>
        </w:r>
        <w:r w:rsidRPr="00D731FE">
          <w:rPr>
            <w:lang w:val="en-US"/>
          </w:rPr>
          <w:delText>;</w:delText>
        </w:r>
      </w:del>
    </w:p>
    <w:p w14:paraId="73AF9980" w14:textId="77777777" w:rsidR="00265232" w:rsidRPr="00D731FE" w:rsidRDefault="00265232" w:rsidP="008A1B0D">
      <w:pPr>
        <w:pStyle w:val="ListParagraph"/>
        <w:numPr>
          <w:ilvl w:val="0"/>
          <w:numId w:val="3"/>
        </w:numPr>
        <w:spacing w:before="120" w:after="120"/>
        <w:ind w:left="567" w:hanging="567"/>
        <w:contextualSpacing w:val="0"/>
        <w:jc w:val="both"/>
        <w:rPr>
          <w:del w:id="267" w:author="Microsoft Office User" w:date="2021-01-22T18:37:00Z"/>
          <w:lang w:val="en-US"/>
        </w:rPr>
      </w:pPr>
      <w:del w:id="268" w:author="Microsoft Office User" w:date="2021-01-22T18:37:00Z">
        <w:r w:rsidRPr="00D731FE">
          <w:rPr>
            <w:lang w:val="en-US"/>
          </w:rPr>
          <w:delText xml:space="preserve">comply with any rules, policies and procedures set out by the Company from time to time and all reasonable and lawful directions given to </w:delText>
        </w:r>
        <w:r w:rsidRPr="00D731FE">
          <w:rPr>
            <w:rFonts w:eastAsia="Times"/>
            <w:lang w:val="en-US"/>
          </w:rPr>
          <w:delText xml:space="preserve">the Employee </w:delText>
        </w:r>
        <w:r w:rsidRPr="00D731FE">
          <w:rPr>
            <w:lang w:val="en-US"/>
          </w:rPr>
          <w:delText>by the Company;</w:delText>
        </w:r>
      </w:del>
    </w:p>
    <w:p w14:paraId="32A0CA72" w14:textId="77777777" w:rsidR="00C72614" w:rsidRPr="00D731FE" w:rsidRDefault="00C72614" w:rsidP="008A1B0D">
      <w:pPr>
        <w:pStyle w:val="ListParagraph"/>
        <w:numPr>
          <w:ilvl w:val="0"/>
          <w:numId w:val="3"/>
        </w:numPr>
        <w:spacing w:before="120" w:after="120"/>
        <w:ind w:left="567" w:hanging="567"/>
        <w:contextualSpacing w:val="0"/>
        <w:jc w:val="both"/>
        <w:rPr>
          <w:del w:id="269" w:author="Microsoft Office User" w:date="2021-01-22T18:37:00Z"/>
          <w:lang w:val="en-US"/>
        </w:rPr>
      </w:pPr>
      <w:del w:id="270" w:author="Microsoft Office User" w:date="2021-01-22T18:37:00Z">
        <w:r w:rsidRPr="00D731FE">
          <w:rPr>
            <w:lang w:val="en-US"/>
          </w:rPr>
          <w:delText xml:space="preserve">report his/her own wrongdoing and any wrongdoing or proposed wrongdoing of any other employee or </w:delText>
        </w:r>
        <w:r w:rsidR="000B7A6D" w:rsidRPr="00D731FE">
          <w:rPr>
            <w:lang w:val="en-US"/>
          </w:rPr>
          <w:delText>senior executive</w:delText>
        </w:r>
        <w:r w:rsidRPr="00D731FE">
          <w:rPr>
            <w:lang w:val="en-US"/>
          </w:rPr>
          <w:delText xml:space="preserve"> of the Company to the CEO immediately on becoming aware of it;</w:delText>
        </w:r>
      </w:del>
    </w:p>
    <w:p w14:paraId="5D83567F" w14:textId="77777777" w:rsidR="00265232" w:rsidRPr="00D731FE" w:rsidRDefault="00265232" w:rsidP="008A1B0D">
      <w:pPr>
        <w:pStyle w:val="ListParagraph"/>
        <w:numPr>
          <w:ilvl w:val="0"/>
          <w:numId w:val="3"/>
        </w:numPr>
        <w:spacing w:before="120" w:after="120"/>
        <w:ind w:left="567" w:hanging="567"/>
        <w:contextualSpacing w:val="0"/>
        <w:jc w:val="both"/>
        <w:rPr>
          <w:del w:id="271" w:author="Microsoft Office User" w:date="2021-01-22T18:37:00Z"/>
          <w:lang w:val="en-US"/>
        </w:rPr>
      </w:pPr>
      <w:del w:id="272" w:author="Microsoft Office User" w:date="2021-01-22T18:37:00Z">
        <w:r w:rsidRPr="00D731FE">
          <w:rPr>
            <w:lang w:val="en-US"/>
          </w:rPr>
          <w:delText xml:space="preserve">use </w:delText>
        </w:r>
        <w:r w:rsidRPr="00D731FE">
          <w:rPr>
            <w:rFonts w:eastAsia="Times"/>
            <w:lang w:val="en-US"/>
          </w:rPr>
          <w:delText xml:space="preserve">the Employee’s </w:delText>
        </w:r>
        <w:r w:rsidRPr="00D731FE">
          <w:rPr>
            <w:lang w:val="en-US"/>
          </w:rPr>
          <w:delText>best endeavours to promote, protect, develop and extend the business</w:delText>
        </w:r>
        <w:r w:rsidR="00376D01" w:rsidRPr="00D731FE">
          <w:rPr>
            <w:lang w:val="en-US"/>
          </w:rPr>
          <w:delText>, success and best interests</w:delText>
        </w:r>
        <w:r w:rsidRPr="00D731FE">
          <w:rPr>
            <w:lang w:val="en-US"/>
          </w:rPr>
          <w:delText xml:space="preserve"> of the Company</w:delText>
        </w:r>
        <w:r w:rsidR="009A5273" w:rsidRPr="00D731FE">
          <w:rPr>
            <w:lang w:val="en-US"/>
          </w:rPr>
          <w:delText>;</w:delText>
        </w:r>
      </w:del>
    </w:p>
    <w:p w14:paraId="129A333C" w14:textId="77777777" w:rsidR="009A5273" w:rsidRPr="00D731FE" w:rsidRDefault="009A5273" w:rsidP="008A1B0D">
      <w:pPr>
        <w:pStyle w:val="ListParagraph"/>
        <w:numPr>
          <w:ilvl w:val="0"/>
          <w:numId w:val="3"/>
        </w:numPr>
        <w:spacing w:before="120" w:after="120"/>
        <w:ind w:left="567" w:hanging="567"/>
        <w:contextualSpacing w:val="0"/>
        <w:jc w:val="both"/>
        <w:rPr>
          <w:del w:id="273" w:author="Microsoft Office User" w:date="2021-01-22T18:37:00Z"/>
          <w:lang w:val="en-US"/>
        </w:rPr>
      </w:pPr>
      <w:del w:id="274" w:author="Microsoft Office User" w:date="2021-01-22T18:37:00Z">
        <w:r w:rsidRPr="00D731FE">
          <w:rPr>
            <w:lang w:val="en-US"/>
          </w:rPr>
          <w:delText xml:space="preserve">shall have no authority to conclude contracts that bind the Client or act </w:delText>
        </w:r>
        <w:r w:rsidR="00804E18" w:rsidRPr="00D731FE">
          <w:rPr>
            <w:lang w:val="en-US"/>
          </w:rPr>
          <w:delText xml:space="preserve">or assume any obligation </w:delText>
        </w:r>
        <w:r w:rsidRPr="00D731FE">
          <w:rPr>
            <w:lang w:val="en-US"/>
          </w:rPr>
          <w:delText>on behalf thereof and shall refrain from holding itself out as having such authority.</w:delText>
        </w:r>
      </w:del>
    </w:p>
    <w:p w14:paraId="40AC4A41" w14:textId="77777777" w:rsidR="00DC52CB" w:rsidRPr="00326D6F" w:rsidRDefault="00DC52CB" w:rsidP="00326D6F">
      <w:pPr>
        <w:pStyle w:val="Heading1"/>
        <w:numPr>
          <w:ilvl w:val="0"/>
          <w:numId w:val="2"/>
        </w:numPr>
        <w:pBdr>
          <w:bottom w:val="single" w:sz="4" w:space="1" w:color="auto"/>
        </w:pBdr>
        <w:spacing w:after="120"/>
        <w:ind w:left="567" w:hanging="567"/>
        <w:rPr>
          <w:del w:id="275" w:author="Microsoft Office User" w:date="2021-01-22T18:37:00Z"/>
          <w:b w:val="0"/>
          <w:color w:val="000000" w:themeColor="text1"/>
          <w:lang w:val="en-US"/>
        </w:rPr>
      </w:pPr>
      <w:bookmarkStart w:id="276" w:name="_Ref527489450"/>
      <w:del w:id="277" w:author="Microsoft Office User" w:date="2021-01-22T18:37:00Z">
        <w:r w:rsidRPr="00326D6F">
          <w:rPr>
            <w:color w:val="000000" w:themeColor="text1"/>
            <w:lang w:val="en-US"/>
          </w:rPr>
          <w:delText>Term</w:delText>
        </w:r>
        <w:bookmarkEnd w:id="276"/>
      </w:del>
    </w:p>
    <w:p w14:paraId="2CA98811" w14:textId="2DE6FCE3" w:rsidR="00FE1799" w:rsidRPr="00ED782D" w:rsidRDefault="004847BB" w:rsidP="00FF4DA7">
      <w:pPr>
        <w:pStyle w:val="ListParagraph"/>
        <w:tabs>
          <w:tab w:val="left" w:pos="567"/>
        </w:tabs>
        <w:spacing w:before="120" w:after="120"/>
        <w:ind w:left="0"/>
        <w:contextualSpacing w:val="0"/>
        <w:jc w:val="both"/>
        <w:rPr>
          <w:del w:id="278" w:author="Microsoft Office User" w:date="2021-01-22T18:37:00Z"/>
          <w:lang w:val="en-US"/>
        </w:rPr>
      </w:pPr>
      <w:del w:id="279" w:author="Microsoft Office User" w:date="2021-01-22T18:37:00Z">
        <w:r w:rsidRPr="00ED782D">
          <w:rPr>
            <w:rFonts w:eastAsia="Times"/>
            <w:lang w:val="en-US"/>
          </w:rPr>
          <w:delText xml:space="preserve">The Employee’s </w:delText>
        </w:r>
        <w:r w:rsidRPr="00ED782D">
          <w:rPr>
            <w:lang w:val="en-US"/>
          </w:rPr>
          <w:delText>term of employment under this Agreement (“</w:delText>
        </w:r>
        <w:r w:rsidRPr="00ED782D">
          <w:rPr>
            <w:b/>
            <w:lang w:val="en-US"/>
          </w:rPr>
          <w:delText>Term</w:delText>
        </w:r>
        <w:r w:rsidRPr="00ED782D">
          <w:rPr>
            <w:lang w:val="en-US"/>
          </w:rPr>
          <w:delText xml:space="preserve">”) </w:delText>
        </w:r>
        <w:r w:rsidR="00DC52CB" w:rsidRPr="00ED782D">
          <w:rPr>
            <w:lang w:val="en-US"/>
          </w:rPr>
          <w:delText xml:space="preserve">shall commence on </w:delText>
        </w:r>
        <w:r w:rsidR="006E5D8A" w:rsidRPr="00ED782D">
          <w:rPr>
            <w:rFonts w:eastAsia="Times"/>
            <w:lang w:val="en-US"/>
          </w:rPr>
          <w:delText>[</w:delText>
        </w:r>
        <w:r w:rsidR="00E9697F">
          <w:rPr>
            <w:lang w:val="en-GB"/>
          </w:rPr>
          <w:sym w:font="Wingdings" w:char="F06C"/>
        </w:r>
        <w:r w:rsidR="006E5D8A" w:rsidRPr="00ED782D">
          <w:rPr>
            <w:rFonts w:eastAsia="Times"/>
            <w:lang w:val="en-US"/>
          </w:rPr>
          <w:delText>]</w:delText>
        </w:r>
        <w:r w:rsidR="000931A5">
          <w:rPr>
            <w:rFonts w:eastAsia="Times"/>
            <w:lang w:val="en-US"/>
          </w:rPr>
          <w:delText xml:space="preserve"> </w:delText>
        </w:r>
        <w:r w:rsidR="00DC52CB" w:rsidRPr="00ED782D">
          <w:rPr>
            <w:lang w:val="en-US"/>
          </w:rPr>
          <w:delText xml:space="preserve">and shall continue, subject </w:delText>
        </w:r>
        <w:r w:rsidR="00FF3880" w:rsidRPr="00ED782D">
          <w:rPr>
            <w:lang w:val="en-US"/>
          </w:rPr>
          <w:delText>to the remaining terms of this A</w:delText>
        </w:r>
        <w:r w:rsidR="00DC52CB" w:rsidRPr="00ED782D">
          <w:rPr>
            <w:lang w:val="en-US"/>
          </w:rPr>
          <w:delText xml:space="preserve">greement, </w:delText>
        </w:r>
        <w:r w:rsidR="00FF3880" w:rsidRPr="00ED782D">
          <w:rPr>
            <w:lang w:val="en-US"/>
          </w:rPr>
          <w:delText xml:space="preserve">until the first to occur of (i) a termination by the Company at any time with or without cause; or (ii) a termination by </w:delText>
        </w:r>
        <w:r w:rsidR="00FF3880" w:rsidRPr="00ED782D">
          <w:rPr>
            <w:rFonts w:eastAsia="Times"/>
            <w:lang w:val="en-US"/>
          </w:rPr>
          <w:delText>the Employee</w:delText>
        </w:r>
        <w:r w:rsidR="00FE1799" w:rsidRPr="00ED782D">
          <w:rPr>
            <w:rFonts w:eastAsia="Times"/>
            <w:lang w:val="en-US"/>
          </w:rPr>
          <w:delText xml:space="preserve"> </w:delText>
        </w:r>
        <w:r w:rsidR="00FF3880" w:rsidRPr="00ED782D">
          <w:rPr>
            <w:lang w:val="en-US"/>
          </w:rPr>
          <w:delText>at any time</w:delText>
        </w:r>
        <w:r w:rsidR="00FE1799" w:rsidRPr="00ED782D">
          <w:rPr>
            <w:lang w:val="en-US"/>
          </w:rPr>
          <w:delText>.</w:delText>
        </w:r>
      </w:del>
    </w:p>
    <w:p w14:paraId="7ED5AF97" w14:textId="77777777" w:rsidR="00F20D3C" w:rsidRPr="00326D6F" w:rsidRDefault="00326A74" w:rsidP="00326D6F">
      <w:pPr>
        <w:pStyle w:val="Heading1"/>
        <w:numPr>
          <w:ilvl w:val="0"/>
          <w:numId w:val="2"/>
        </w:numPr>
        <w:pBdr>
          <w:bottom w:val="single" w:sz="4" w:space="1" w:color="auto"/>
        </w:pBdr>
        <w:spacing w:after="120"/>
        <w:ind w:left="567" w:hanging="567"/>
        <w:rPr>
          <w:del w:id="280" w:author="Microsoft Office User" w:date="2021-01-22T18:37:00Z"/>
          <w:b w:val="0"/>
          <w:color w:val="000000" w:themeColor="text1"/>
          <w:lang w:val="en-US"/>
        </w:rPr>
      </w:pPr>
      <w:del w:id="281" w:author="Microsoft Office User" w:date="2021-01-22T18:37:00Z">
        <w:r w:rsidRPr="00326D6F">
          <w:rPr>
            <w:color w:val="000000" w:themeColor="text1"/>
            <w:lang w:val="en-US"/>
          </w:rPr>
          <w:delText>Place of Work</w:delText>
        </w:r>
      </w:del>
    </w:p>
    <w:p w14:paraId="66BE35A1" w14:textId="77777777" w:rsidR="00FE1799" w:rsidRPr="00ED782D" w:rsidRDefault="00FB1442" w:rsidP="00E76BFC">
      <w:pPr>
        <w:pStyle w:val="ListParagraph"/>
        <w:numPr>
          <w:ilvl w:val="1"/>
          <w:numId w:val="2"/>
        </w:numPr>
        <w:tabs>
          <w:tab w:val="left" w:pos="567"/>
        </w:tabs>
        <w:spacing w:before="120" w:after="120"/>
        <w:ind w:left="0" w:firstLine="0"/>
        <w:contextualSpacing w:val="0"/>
        <w:jc w:val="both"/>
        <w:rPr>
          <w:del w:id="282" w:author="Microsoft Office User" w:date="2021-01-22T18:37:00Z"/>
          <w:lang w:val="en-US"/>
        </w:rPr>
      </w:pPr>
      <w:del w:id="283" w:author="Microsoft Office User" w:date="2021-01-22T18:37:00Z">
        <w:r w:rsidRPr="00ED782D">
          <w:rPr>
            <w:lang w:val="en-US"/>
          </w:rPr>
          <w:delText xml:space="preserve">The Employee’s normal place of work will </w:delText>
        </w:r>
        <w:r w:rsidR="000A6C12" w:rsidRPr="00ED782D">
          <w:rPr>
            <w:lang w:val="en-US"/>
          </w:rPr>
          <w:delText xml:space="preserve">be </w:delText>
        </w:r>
        <w:r w:rsidRPr="00ED782D">
          <w:rPr>
            <w:lang w:val="en-US"/>
          </w:rPr>
          <w:delText xml:space="preserve">the Company’s </w:delText>
        </w:r>
        <w:r w:rsidR="00F9442A" w:rsidRPr="00ED782D">
          <w:rPr>
            <w:lang w:val="en-US"/>
          </w:rPr>
          <w:delText xml:space="preserve">principal </w:delText>
        </w:r>
        <w:r w:rsidRPr="00ED782D">
          <w:rPr>
            <w:lang w:val="en-US"/>
          </w:rPr>
          <w:delText>office</w:delText>
        </w:r>
        <w:r w:rsidR="00F9442A" w:rsidRPr="00ED782D">
          <w:rPr>
            <w:lang w:val="en-US"/>
          </w:rPr>
          <w:delText>s and any branch, office or other place where the Company conduct its business,</w:delText>
        </w:r>
        <w:r w:rsidRPr="00ED782D">
          <w:rPr>
            <w:lang w:val="en-US"/>
          </w:rPr>
          <w:delText xml:space="preserve"> or such other place within </w:delText>
        </w:r>
        <w:r w:rsidR="009D6EC3" w:rsidRPr="00ED782D">
          <w:rPr>
            <w:lang w:val="en-US"/>
          </w:rPr>
          <w:delText>Greece</w:delText>
        </w:r>
        <w:r w:rsidRPr="00ED782D">
          <w:rPr>
            <w:lang w:val="en-US"/>
          </w:rPr>
          <w:delText xml:space="preserve"> which the Company may require for the proper performance and exercise of </w:delText>
        </w:r>
        <w:r w:rsidR="009D6EC3" w:rsidRPr="00ED782D">
          <w:rPr>
            <w:rFonts w:eastAsia="Times"/>
            <w:lang w:val="en-US"/>
          </w:rPr>
          <w:delText xml:space="preserve">the Employee’s </w:delText>
        </w:r>
        <w:r w:rsidRPr="00ED782D">
          <w:rPr>
            <w:lang w:val="en-US"/>
          </w:rPr>
          <w:delText>duties, including but not limited to the premises of its customers, clients, suppliers or associates, from time to time.</w:delText>
        </w:r>
      </w:del>
    </w:p>
    <w:p w14:paraId="2A1C5268" w14:textId="3511324C" w:rsidR="004E4C2D" w:rsidRPr="00ED782D" w:rsidRDefault="004E4C2D" w:rsidP="00E76BFC">
      <w:pPr>
        <w:pStyle w:val="ListParagraph"/>
        <w:numPr>
          <w:ilvl w:val="1"/>
          <w:numId w:val="2"/>
        </w:numPr>
        <w:tabs>
          <w:tab w:val="left" w:pos="567"/>
        </w:tabs>
        <w:spacing w:before="120" w:after="120"/>
        <w:ind w:left="0" w:firstLine="0"/>
        <w:contextualSpacing w:val="0"/>
        <w:jc w:val="both"/>
        <w:rPr>
          <w:del w:id="284" w:author="Microsoft Office User" w:date="2021-01-22T18:37:00Z"/>
          <w:lang w:val="en-US"/>
        </w:rPr>
      </w:pPr>
      <w:del w:id="285" w:author="Microsoft Office User" w:date="2021-01-22T18:37:00Z">
        <w:r w:rsidRPr="00ED782D">
          <w:rPr>
            <w:lang w:val="en-US"/>
          </w:rPr>
          <w:delText>The</w:delText>
        </w:r>
        <w:r w:rsidRPr="00ED782D">
          <w:rPr>
            <w:lang w:val="en-GB"/>
          </w:rPr>
          <w:delText xml:space="preserve"> </w:delText>
        </w:r>
        <w:r w:rsidRPr="00ED782D">
          <w:rPr>
            <w:lang w:val="en-US"/>
          </w:rPr>
          <w:delText>Company</w:delText>
        </w:r>
        <w:r w:rsidRPr="00ED782D">
          <w:rPr>
            <w:lang w:val="en-GB"/>
          </w:rPr>
          <w:delText xml:space="preserve"> </w:delText>
        </w:r>
        <w:r w:rsidRPr="00ED782D">
          <w:rPr>
            <w:lang w:val="en-US"/>
          </w:rPr>
          <w:delText>has</w:delText>
        </w:r>
        <w:r w:rsidRPr="00ED782D">
          <w:rPr>
            <w:lang w:val="en-GB"/>
          </w:rPr>
          <w:delText xml:space="preserve"> </w:delText>
        </w:r>
        <w:r w:rsidRPr="00ED782D">
          <w:rPr>
            <w:lang w:val="en-US"/>
          </w:rPr>
          <w:delText>the</w:delText>
        </w:r>
        <w:r w:rsidRPr="00ED782D">
          <w:rPr>
            <w:lang w:val="en-GB"/>
          </w:rPr>
          <w:delText xml:space="preserve"> </w:delText>
        </w:r>
        <w:r w:rsidRPr="00ED782D">
          <w:rPr>
            <w:lang w:val="en-US"/>
          </w:rPr>
          <w:delText>right</w:delText>
        </w:r>
        <w:r w:rsidRPr="00ED782D">
          <w:rPr>
            <w:lang w:val="en-GB"/>
          </w:rPr>
          <w:delText xml:space="preserve"> </w:delText>
        </w:r>
        <w:r w:rsidRPr="00ED782D">
          <w:rPr>
            <w:lang w:val="en-US"/>
          </w:rPr>
          <w:delText>to</w:delText>
        </w:r>
        <w:r w:rsidRPr="00ED782D">
          <w:rPr>
            <w:lang w:val="en-GB"/>
          </w:rPr>
          <w:delText xml:space="preserve"> </w:delText>
        </w:r>
        <w:r w:rsidRPr="00ED782D">
          <w:rPr>
            <w:lang w:val="en-US"/>
          </w:rPr>
          <w:delText>transfer</w:delText>
        </w:r>
        <w:r w:rsidRPr="00ED782D">
          <w:rPr>
            <w:lang w:val="en-GB"/>
          </w:rPr>
          <w:delText xml:space="preserve"> </w:delText>
        </w:r>
        <w:r w:rsidRPr="00ED782D">
          <w:rPr>
            <w:lang w:val="en-US"/>
          </w:rPr>
          <w:delText>the</w:delText>
        </w:r>
        <w:r w:rsidRPr="00ED782D">
          <w:rPr>
            <w:lang w:val="en-GB"/>
          </w:rPr>
          <w:delText xml:space="preserve"> </w:delText>
        </w:r>
        <w:r w:rsidRPr="00ED782D">
          <w:rPr>
            <w:lang w:val="en-US"/>
          </w:rPr>
          <w:delText>Employee</w:delText>
        </w:r>
        <w:r w:rsidRPr="00ED782D">
          <w:rPr>
            <w:lang w:val="en-GB"/>
          </w:rPr>
          <w:delText xml:space="preserve"> </w:delText>
        </w:r>
        <w:r w:rsidRPr="00ED782D">
          <w:rPr>
            <w:lang w:val="en-US"/>
          </w:rPr>
          <w:delText>from</w:delText>
        </w:r>
        <w:r w:rsidRPr="00ED782D">
          <w:rPr>
            <w:lang w:val="en-GB"/>
          </w:rPr>
          <w:delText xml:space="preserve"> </w:delText>
        </w:r>
        <w:r w:rsidRPr="00ED782D">
          <w:rPr>
            <w:lang w:val="en-US"/>
          </w:rPr>
          <w:delText>the</w:delText>
        </w:r>
        <w:r w:rsidRPr="00ED782D">
          <w:rPr>
            <w:lang w:val="en-GB"/>
          </w:rPr>
          <w:delText xml:space="preserve"> </w:delText>
        </w:r>
        <w:r w:rsidRPr="00ED782D">
          <w:rPr>
            <w:lang w:val="en-US"/>
          </w:rPr>
          <w:delText>principal</w:delText>
        </w:r>
        <w:r w:rsidRPr="00ED782D">
          <w:rPr>
            <w:lang w:val="en-GB"/>
          </w:rPr>
          <w:delText xml:space="preserve"> </w:delText>
        </w:r>
        <w:r w:rsidRPr="00ED782D">
          <w:rPr>
            <w:lang w:val="en-US"/>
          </w:rPr>
          <w:delText>offices</w:delText>
        </w:r>
        <w:r w:rsidRPr="00ED782D">
          <w:rPr>
            <w:lang w:val="en-GB"/>
          </w:rPr>
          <w:delText xml:space="preserve"> </w:delText>
        </w:r>
        <w:r w:rsidRPr="00ED782D">
          <w:rPr>
            <w:lang w:val="en-US"/>
          </w:rPr>
          <w:delText>to</w:delText>
        </w:r>
        <w:r w:rsidRPr="00ED782D">
          <w:rPr>
            <w:lang w:val="en-GB"/>
          </w:rPr>
          <w:delText xml:space="preserve"> </w:delText>
        </w:r>
        <w:r w:rsidRPr="00ED782D">
          <w:rPr>
            <w:lang w:val="en-US"/>
          </w:rPr>
          <w:delText>a</w:delText>
        </w:r>
        <w:r w:rsidRPr="00ED782D">
          <w:rPr>
            <w:lang w:val="en-GB"/>
          </w:rPr>
          <w:delText xml:space="preserve"> </w:delText>
        </w:r>
        <w:r w:rsidRPr="00ED782D">
          <w:rPr>
            <w:lang w:val="en-US"/>
          </w:rPr>
          <w:delText>branch</w:delText>
        </w:r>
        <w:r w:rsidRPr="00ED782D">
          <w:rPr>
            <w:lang w:val="en-GB"/>
          </w:rPr>
          <w:delText xml:space="preserve"> </w:delText>
        </w:r>
        <w:r w:rsidRPr="00ED782D">
          <w:rPr>
            <w:lang w:val="en-US"/>
          </w:rPr>
          <w:delText>or</w:delText>
        </w:r>
        <w:r w:rsidRPr="00ED782D">
          <w:rPr>
            <w:lang w:val="en-GB"/>
          </w:rPr>
          <w:delText xml:space="preserve"> </w:delText>
        </w:r>
        <w:r w:rsidRPr="00ED782D">
          <w:rPr>
            <w:lang w:val="en-US"/>
          </w:rPr>
          <w:delText>other</w:delText>
        </w:r>
        <w:r w:rsidRPr="00ED782D">
          <w:rPr>
            <w:lang w:val="en-GB"/>
          </w:rPr>
          <w:delText xml:space="preserve"> </w:delText>
        </w:r>
        <w:r w:rsidRPr="00ED782D">
          <w:rPr>
            <w:lang w:val="en-US"/>
          </w:rPr>
          <w:delText>place</w:delText>
        </w:r>
        <w:r w:rsidRPr="00ED782D">
          <w:rPr>
            <w:lang w:val="en-GB"/>
          </w:rPr>
          <w:delText xml:space="preserve"> </w:delText>
        </w:r>
        <w:r w:rsidRPr="00ED782D">
          <w:rPr>
            <w:lang w:val="en-US"/>
          </w:rPr>
          <w:delText>of</w:delText>
        </w:r>
        <w:r w:rsidRPr="00ED782D">
          <w:rPr>
            <w:lang w:val="en-GB"/>
          </w:rPr>
          <w:delText xml:space="preserve"> </w:delText>
        </w:r>
        <w:r w:rsidRPr="00ED782D">
          <w:rPr>
            <w:lang w:val="en-US"/>
          </w:rPr>
          <w:delText>business</w:delText>
        </w:r>
        <w:r w:rsidRPr="00ED782D">
          <w:rPr>
            <w:lang w:val="en-GB"/>
          </w:rPr>
          <w:delText xml:space="preserve"> </w:delText>
        </w:r>
        <w:r w:rsidRPr="00ED782D">
          <w:rPr>
            <w:lang w:val="en-US"/>
          </w:rPr>
          <w:delText>and</w:delText>
        </w:r>
        <w:r w:rsidRPr="00ED782D">
          <w:rPr>
            <w:lang w:val="en-GB"/>
          </w:rPr>
          <w:delText xml:space="preserve"> </w:delText>
        </w:r>
        <w:r w:rsidR="00DB066D" w:rsidRPr="00ED782D">
          <w:rPr>
            <w:lang w:val="en-US"/>
          </w:rPr>
          <w:delText>inversely</w:delText>
        </w:r>
        <w:r w:rsidRPr="00ED782D">
          <w:rPr>
            <w:lang w:val="en-GB"/>
          </w:rPr>
          <w:delText xml:space="preserve"> </w:delText>
        </w:r>
        <w:r w:rsidRPr="00ED782D">
          <w:rPr>
            <w:lang w:val="en-US"/>
          </w:rPr>
          <w:delText>or</w:delText>
        </w:r>
        <w:r w:rsidRPr="00ED782D">
          <w:rPr>
            <w:lang w:val="en-GB"/>
          </w:rPr>
          <w:delText xml:space="preserve"> </w:delText>
        </w:r>
        <w:r w:rsidRPr="00ED782D">
          <w:rPr>
            <w:lang w:val="en-US"/>
          </w:rPr>
          <w:delText>from</w:delText>
        </w:r>
        <w:r w:rsidRPr="00ED782D">
          <w:rPr>
            <w:lang w:val="en-GB"/>
          </w:rPr>
          <w:delText xml:space="preserve"> </w:delText>
        </w:r>
        <w:r w:rsidRPr="00ED782D">
          <w:rPr>
            <w:lang w:val="en-US"/>
          </w:rPr>
          <w:delText>a</w:delText>
        </w:r>
        <w:r w:rsidRPr="00ED782D">
          <w:rPr>
            <w:lang w:val="en-GB"/>
          </w:rPr>
          <w:delText xml:space="preserve"> </w:delText>
        </w:r>
        <w:r w:rsidRPr="00ED782D">
          <w:rPr>
            <w:lang w:val="en-US"/>
          </w:rPr>
          <w:delText>branch</w:delText>
        </w:r>
        <w:r w:rsidRPr="00ED782D">
          <w:rPr>
            <w:lang w:val="en-GB"/>
          </w:rPr>
          <w:delText xml:space="preserve"> </w:delText>
        </w:r>
        <w:r w:rsidRPr="00ED782D">
          <w:rPr>
            <w:lang w:val="en-US"/>
          </w:rPr>
          <w:delText>to</w:delText>
        </w:r>
        <w:r w:rsidRPr="00ED782D">
          <w:rPr>
            <w:lang w:val="en-GB"/>
          </w:rPr>
          <w:delText xml:space="preserve"> </w:delText>
        </w:r>
        <w:r w:rsidRPr="00ED782D">
          <w:rPr>
            <w:lang w:val="en-US"/>
          </w:rPr>
          <w:delText>another</w:delText>
        </w:r>
        <w:r w:rsidRPr="00ED782D">
          <w:rPr>
            <w:lang w:val="en-GB"/>
          </w:rPr>
          <w:delText xml:space="preserve"> </w:delText>
        </w:r>
        <w:r w:rsidRPr="00ED782D">
          <w:rPr>
            <w:lang w:val="en-US"/>
          </w:rPr>
          <w:delText>branch</w:delText>
        </w:r>
        <w:r w:rsidRPr="00ED782D">
          <w:rPr>
            <w:lang w:val="en-GB"/>
          </w:rPr>
          <w:delText xml:space="preserve"> </w:delText>
        </w:r>
        <w:r w:rsidR="009B4CD7" w:rsidRPr="00ED782D">
          <w:rPr>
            <w:lang w:val="en-US"/>
          </w:rPr>
          <w:delText>etc.</w:delText>
        </w:r>
        <w:r w:rsidRPr="00ED782D">
          <w:rPr>
            <w:lang w:val="en-GB"/>
          </w:rPr>
          <w:delText xml:space="preserve">, </w:delText>
        </w:r>
        <w:r w:rsidRPr="00ED782D">
          <w:rPr>
            <w:lang w:val="en-US"/>
          </w:rPr>
          <w:delText>when</w:delText>
        </w:r>
        <w:r w:rsidRPr="00ED782D">
          <w:rPr>
            <w:lang w:val="en-GB"/>
          </w:rPr>
          <w:delText xml:space="preserve"> </w:delText>
        </w:r>
        <w:r w:rsidR="00B402C3" w:rsidRPr="00ED782D">
          <w:rPr>
            <w:lang w:val="en-GB"/>
          </w:rPr>
          <w:delText xml:space="preserve">such transfer is </w:delText>
        </w:r>
        <w:r w:rsidRPr="00ED782D">
          <w:rPr>
            <w:lang w:val="en-US"/>
          </w:rPr>
          <w:delText>deemed</w:delText>
        </w:r>
        <w:r w:rsidRPr="00ED782D">
          <w:rPr>
            <w:lang w:val="en-GB"/>
          </w:rPr>
          <w:delText xml:space="preserve"> </w:delText>
        </w:r>
        <w:r w:rsidRPr="00ED782D">
          <w:rPr>
            <w:lang w:val="en-US"/>
          </w:rPr>
          <w:delText>necessary</w:delText>
        </w:r>
        <w:r w:rsidRPr="00ED782D">
          <w:rPr>
            <w:lang w:val="en-GB"/>
          </w:rPr>
          <w:delText xml:space="preserve"> </w:delText>
        </w:r>
        <w:r w:rsidRPr="00ED782D">
          <w:rPr>
            <w:lang w:val="en-US"/>
          </w:rPr>
          <w:delText>for</w:delText>
        </w:r>
        <w:r w:rsidRPr="00ED782D">
          <w:rPr>
            <w:lang w:val="en-GB"/>
          </w:rPr>
          <w:delText xml:space="preserve"> </w:delText>
        </w:r>
        <w:r w:rsidRPr="00ED782D">
          <w:rPr>
            <w:lang w:val="en-US"/>
          </w:rPr>
          <w:delText>the</w:delText>
        </w:r>
        <w:r w:rsidRPr="00ED782D">
          <w:rPr>
            <w:lang w:val="en-GB"/>
          </w:rPr>
          <w:delText xml:space="preserve"> </w:delText>
        </w:r>
        <w:r w:rsidRPr="00ED782D">
          <w:rPr>
            <w:lang w:val="en-US"/>
          </w:rPr>
          <w:delText>development</w:delText>
        </w:r>
        <w:r w:rsidRPr="00ED782D">
          <w:rPr>
            <w:lang w:val="en-GB"/>
          </w:rPr>
          <w:delText xml:space="preserve"> </w:delText>
        </w:r>
        <w:r w:rsidRPr="00ED782D">
          <w:rPr>
            <w:lang w:val="en-US"/>
          </w:rPr>
          <w:delText>of</w:delText>
        </w:r>
        <w:r w:rsidRPr="00ED782D">
          <w:rPr>
            <w:lang w:val="en-GB"/>
          </w:rPr>
          <w:delText xml:space="preserve"> </w:delText>
        </w:r>
        <w:r w:rsidR="00B402C3" w:rsidRPr="00ED782D">
          <w:rPr>
            <w:rFonts w:eastAsia="Times"/>
            <w:lang w:val="en-US"/>
          </w:rPr>
          <w:delText xml:space="preserve">the Company’s </w:delText>
        </w:r>
        <w:r w:rsidRPr="00ED782D">
          <w:rPr>
            <w:lang w:val="en-US"/>
          </w:rPr>
          <w:delText>business</w:delText>
        </w:r>
        <w:r w:rsidRPr="00ED782D">
          <w:rPr>
            <w:lang w:val="en-GB"/>
          </w:rPr>
          <w:delText xml:space="preserve">, </w:delText>
        </w:r>
        <w:r w:rsidRPr="00ED782D">
          <w:rPr>
            <w:lang w:val="en-US"/>
          </w:rPr>
          <w:delText xml:space="preserve">without </w:delText>
        </w:r>
        <w:r w:rsidR="00B402C3" w:rsidRPr="00ED782D">
          <w:rPr>
            <w:lang w:val="en-US"/>
          </w:rPr>
          <w:delText xml:space="preserve">such </w:delText>
        </w:r>
        <w:r w:rsidRPr="00ED782D">
          <w:rPr>
            <w:lang w:val="en-US"/>
          </w:rPr>
          <w:delText xml:space="preserve">transfer </w:delText>
        </w:r>
        <w:r w:rsidR="00B402C3" w:rsidRPr="00ED782D">
          <w:rPr>
            <w:lang w:val="en-US"/>
          </w:rPr>
          <w:delText xml:space="preserve">being regarded </w:delText>
        </w:r>
        <w:r w:rsidRPr="00ED782D">
          <w:rPr>
            <w:lang w:val="en-US"/>
          </w:rPr>
          <w:delText xml:space="preserve">as </w:delText>
        </w:r>
        <w:r w:rsidR="00B402C3" w:rsidRPr="00ED782D">
          <w:rPr>
            <w:lang w:val="en-US"/>
          </w:rPr>
          <w:delText xml:space="preserve">constituting </w:delText>
        </w:r>
        <w:r w:rsidRPr="00ED782D">
          <w:rPr>
            <w:lang w:val="en-US"/>
          </w:rPr>
          <w:delText xml:space="preserve">a unilateral adverse </w:delText>
        </w:r>
        <w:r w:rsidR="0083790F" w:rsidRPr="00ED782D">
          <w:rPr>
            <w:lang w:val="en-US"/>
          </w:rPr>
          <w:delText>change</w:delText>
        </w:r>
        <w:r w:rsidR="00460463" w:rsidRPr="00ED782D">
          <w:rPr>
            <w:lang w:val="en-US"/>
          </w:rPr>
          <w:delText xml:space="preserve"> of the Employee’s terms of employment</w:delText>
        </w:r>
        <w:r w:rsidRPr="00ED782D">
          <w:rPr>
            <w:lang w:val="en-US"/>
          </w:rPr>
          <w:delText>.</w:delText>
        </w:r>
        <w:r w:rsidRPr="00ED782D">
          <w:rPr>
            <w:lang w:val="en-GB"/>
          </w:rPr>
          <w:delText xml:space="preserve"> Th</w:delText>
        </w:r>
        <w:r w:rsidR="00460463" w:rsidRPr="00ED782D">
          <w:rPr>
            <w:lang w:val="en-GB"/>
          </w:rPr>
          <w:delText>e Parties agree that th</w:delText>
        </w:r>
        <w:r w:rsidRPr="00ED782D">
          <w:rPr>
            <w:lang w:val="en-GB"/>
          </w:rPr>
          <w:delText xml:space="preserve">is clause is reasonable due to the nature of the Company’s business, </w:delText>
        </w:r>
        <w:r w:rsidRPr="00ED782D">
          <w:rPr>
            <w:lang w:val="en-US"/>
          </w:rPr>
          <w:delText>o</w:delText>
        </w:r>
        <w:r w:rsidR="00460463" w:rsidRPr="00ED782D">
          <w:rPr>
            <w:lang w:val="en-US"/>
          </w:rPr>
          <w:delText>f</w:delText>
        </w:r>
        <w:r w:rsidRPr="00ED782D">
          <w:rPr>
            <w:lang w:val="en-US"/>
          </w:rPr>
          <w:delText xml:space="preserve"> </w:delText>
        </w:r>
        <w:r w:rsidRPr="00ED782D">
          <w:rPr>
            <w:lang w:val="en-GB"/>
          </w:rPr>
          <w:delText xml:space="preserve">which the </w:delText>
        </w:r>
        <w:r w:rsidRPr="00ED782D">
          <w:rPr>
            <w:lang w:val="en-US"/>
          </w:rPr>
          <w:delText>Employee</w:delText>
        </w:r>
        <w:r w:rsidRPr="00ED782D">
          <w:rPr>
            <w:lang w:val="en-GB"/>
          </w:rPr>
          <w:delText xml:space="preserve"> </w:delText>
        </w:r>
        <w:r w:rsidRPr="00ED782D">
          <w:rPr>
            <w:lang w:val="en-US"/>
          </w:rPr>
          <w:delText>is</w:delText>
        </w:r>
        <w:r w:rsidRPr="00ED782D">
          <w:rPr>
            <w:lang w:val="en-GB"/>
          </w:rPr>
          <w:delText xml:space="preserve"> </w:delText>
        </w:r>
        <w:r w:rsidRPr="00ED782D">
          <w:rPr>
            <w:lang w:val="en-US"/>
          </w:rPr>
          <w:delText>fully</w:delText>
        </w:r>
        <w:r w:rsidRPr="00ED782D">
          <w:rPr>
            <w:lang w:val="en-GB"/>
          </w:rPr>
          <w:delText xml:space="preserve"> </w:delText>
        </w:r>
        <w:r w:rsidRPr="00ED782D">
          <w:rPr>
            <w:lang w:val="en-US"/>
          </w:rPr>
          <w:delText>aware</w:delText>
        </w:r>
        <w:r w:rsidRPr="00ED782D">
          <w:rPr>
            <w:lang w:val="en-GB"/>
          </w:rPr>
          <w:delText xml:space="preserve"> and acknowledges such Company’s right.</w:delText>
        </w:r>
      </w:del>
    </w:p>
    <w:p w14:paraId="1B922F5C" w14:textId="77777777" w:rsidR="00FB1442" w:rsidRPr="00ED782D" w:rsidRDefault="00FB1442" w:rsidP="00E76BFC">
      <w:pPr>
        <w:pStyle w:val="ListParagraph"/>
        <w:numPr>
          <w:ilvl w:val="1"/>
          <w:numId w:val="2"/>
        </w:numPr>
        <w:tabs>
          <w:tab w:val="left" w:pos="567"/>
        </w:tabs>
        <w:spacing w:before="120" w:after="120"/>
        <w:ind w:left="0" w:firstLine="0"/>
        <w:contextualSpacing w:val="0"/>
        <w:jc w:val="both"/>
        <w:rPr>
          <w:del w:id="286" w:author="Microsoft Office User" w:date="2021-01-22T18:37:00Z"/>
          <w:lang w:val="en-US"/>
        </w:rPr>
      </w:pPr>
      <w:del w:id="287" w:author="Microsoft Office User" w:date="2021-01-22T18:37:00Z">
        <w:r w:rsidRPr="00ED782D">
          <w:rPr>
            <w:lang w:val="en-US"/>
          </w:rPr>
          <w:delText xml:space="preserve">The Employee </w:delText>
        </w:r>
        <w:r w:rsidR="009D6EC3" w:rsidRPr="00ED782D">
          <w:rPr>
            <w:lang w:val="en-US"/>
          </w:rPr>
          <w:delText>agrees to travel on the Company’</w:delText>
        </w:r>
        <w:r w:rsidRPr="00ED782D">
          <w:rPr>
            <w:lang w:val="en-US"/>
          </w:rPr>
          <w:delText>s business (</w:delText>
        </w:r>
        <w:r w:rsidR="00E1663F" w:rsidRPr="00ED782D">
          <w:rPr>
            <w:lang w:val="en-US"/>
          </w:rPr>
          <w:delText>both within Greece and</w:delText>
        </w:r>
        <w:r w:rsidRPr="00ED782D">
          <w:rPr>
            <w:lang w:val="en-US"/>
          </w:rPr>
          <w:delText xml:space="preserve"> abroad) as may be required for the proper performance of </w:delText>
        </w:r>
        <w:r w:rsidR="009D6EC3" w:rsidRPr="00ED782D">
          <w:rPr>
            <w:rFonts w:eastAsia="Times"/>
            <w:lang w:val="en-US"/>
          </w:rPr>
          <w:delText xml:space="preserve">the Employee’s </w:delText>
        </w:r>
        <w:r w:rsidRPr="00ED782D">
          <w:rPr>
            <w:lang w:val="en-US"/>
          </w:rPr>
          <w:delText>duties</w:delText>
        </w:r>
        <w:r w:rsidR="009D6EC3" w:rsidRPr="00ED782D">
          <w:rPr>
            <w:lang w:val="en-US"/>
          </w:rPr>
          <w:delText>.</w:delText>
        </w:r>
      </w:del>
    </w:p>
    <w:p w14:paraId="522F8C27" w14:textId="77777777" w:rsidR="00FE1799" w:rsidRPr="00326D6F" w:rsidRDefault="004A6873" w:rsidP="00326D6F">
      <w:pPr>
        <w:pStyle w:val="Heading1"/>
        <w:numPr>
          <w:ilvl w:val="0"/>
          <w:numId w:val="2"/>
        </w:numPr>
        <w:pBdr>
          <w:bottom w:val="single" w:sz="4" w:space="1" w:color="auto"/>
        </w:pBdr>
        <w:spacing w:after="120"/>
        <w:ind w:left="567" w:hanging="567"/>
        <w:rPr>
          <w:del w:id="288" w:author="Microsoft Office User" w:date="2021-01-22T18:37:00Z"/>
          <w:b w:val="0"/>
          <w:color w:val="000000" w:themeColor="text1"/>
          <w:lang w:val="en-US"/>
        </w:rPr>
      </w:pPr>
      <w:bookmarkStart w:id="289" w:name="_Ref527710250"/>
      <w:del w:id="290" w:author="Microsoft Office User" w:date="2021-01-22T18:37:00Z">
        <w:r w:rsidRPr="00326D6F">
          <w:rPr>
            <w:color w:val="000000" w:themeColor="text1"/>
            <w:lang w:val="en-US"/>
          </w:rPr>
          <w:delText>Compensation</w:delText>
        </w:r>
        <w:r w:rsidR="00D73C4C" w:rsidRPr="00326D6F">
          <w:rPr>
            <w:color w:val="000000" w:themeColor="text1"/>
            <w:lang w:val="en-US"/>
          </w:rPr>
          <w:delText>; Expenses</w:delText>
        </w:r>
        <w:bookmarkEnd w:id="289"/>
      </w:del>
    </w:p>
    <w:p w14:paraId="052082B2" w14:textId="06BA412B" w:rsidR="0065214B" w:rsidRPr="00B05057" w:rsidRDefault="008D6E64" w:rsidP="00E76BFC">
      <w:pPr>
        <w:pStyle w:val="ListParagraph"/>
        <w:numPr>
          <w:ilvl w:val="1"/>
          <w:numId w:val="2"/>
        </w:numPr>
        <w:tabs>
          <w:tab w:val="left" w:pos="567"/>
        </w:tabs>
        <w:spacing w:before="120" w:after="120"/>
        <w:ind w:left="0" w:firstLine="0"/>
        <w:contextualSpacing w:val="0"/>
        <w:jc w:val="both"/>
        <w:rPr>
          <w:del w:id="291" w:author="Microsoft Office User" w:date="2021-01-22T18:37:00Z"/>
          <w:lang w:val="en-US" w:eastAsia="en-US"/>
        </w:rPr>
      </w:pPr>
      <w:del w:id="292" w:author="Microsoft Office User" w:date="2021-01-22T18:37:00Z">
        <w:r w:rsidRPr="00276593">
          <w:rPr>
            <w:b/>
            <w:lang w:val="en-US"/>
          </w:rPr>
          <w:delText>Salary</w:delText>
        </w:r>
        <w:r w:rsidRPr="00ED782D">
          <w:rPr>
            <w:lang w:val="en-US"/>
          </w:rPr>
          <w:delText xml:space="preserve">. </w:delText>
        </w:r>
        <w:r w:rsidR="00670A0F" w:rsidRPr="00ED782D">
          <w:rPr>
            <w:lang w:val="en-US"/>
          </w:rPr>
          <w:delText xml:space="preserve">As compensation for services rendered under this Agreement, the Company will pay to </w:delText>
        </w:r>
        <w:r w:rsidR="00670A0F" w:rsidRPr="00ED782D">
          <w:rPr>
            <w:rFonts w:eastAsia="Times"/>
            <w:lang w:val="en-US"/>
          </w:rPr>
          <w:delText xml:space="preserve">the Employee </w:delText>
        </w:r>
        <w:r w:rsidR="00670A0F" w:rsidRPr="00ED782D">
          <w:rPr>
            <w:lang w:val="en-US"/>
          </w:rPr>
          <w:delText>a salary</w:delText>
        </w:r>
        <w:r w:rsidR="00B25D0A" w:rsidRPr="00ED782D">
          <w:rPr>
            <w:lang w:val="en-US"/>
          </w:rPr>
          <w:delText xml:space="preserve"> (regular compensation)</w:delText>
        </w:r>
        <w:r w:rsidR="00670A0F" w:rsidRPr="00ED782D">
          <w:rPr>
            <w:lang w:val="en-US"/>
          </w:rPr>
          <w:delText xml:space="preserve"> </w:delText>
        </w:r>
        <w:r w:rsidR="00B54FC9" w:rsidRPr="00ED782D">
          <w:rPr>
            <w:lang w:val="en-US"/>
          </w:rPr>
          <w:delText xml:space="preserve">of </w:delText>
        </w:r>
        <w:r w:rsidR="00B91ACC" w:rsidRPr="00ED782D">
          <w:rPr>
            <w:lang w:val="en-US"/>
          </w:rPr>
          <w:delText xml:space="preserve">a gross amount of </w:delText>
        </w:r>
        <w:r w:rsidR="00B54FC9" w:rsidRPr="00ED782D">
          <w:rPr>
            <w:lang w:val="en-US"/>
          </w:rPr>
          <w:delText>€</w:delText>
        </w:r>
        <w:r w:rsidR="00B54FC9" w:rsidRPr="00ED782D">
          <w:rPr>
            <w:rFonts w:eastAsia="Times"/>
            <w:lang w:val="en-US"/>
          </w:rPr>
          <w:delText>[</w:delText>
        </w:r>
        <w:r w:rsidR="00E9697F">
          <w:rPr>
            <w:lang w:val="en-GB"/>
          </w:rPr>
          <w:sym w:font="Wingdings" w:char="F06C"/>
        </w:r>
        <w:r w:rsidR="00B54FC9" w:rsidRPr="00ED782D">
          <w:rPr>
            <w:rFonts w:eastAsia="Times"/>
            <w:lang w:val="en-US"/>
          </w:rPr>
          <w:delText xml:space="preserve">] </w:delText>
        </w:r>
        <w:r w:rsidR="00B54FC9" w:rsidRPr="00ED782D">
          <w:rPr>
            <w:lang w:val="en-US" w:eastAsia="en-US"/>
          </w:rPr>
          <w:delText>per month</w:delText>
        </w:r>
        <w:r w:rsidR="00B91ACC" w:rsidRPr="00ED782D">
          <w:rPr>
            <w:lang w:val="en-US" w:eastAsia="en-US"/>
          </w:rPr>
          <w:delText xml:space="preserve">. Such amount includes </w:delText>
        </w:r>
        <w:r w:rsidR="00B54FC9" w:rsidRPr="00ED782D">
          <w:rPr>
            <w:lang w:val="en-US" w:eastAsia="en-US"/>
          </w:rPr>
          <w:delText xml:space="preserve">all legal benefits </w:delText>
        </w:r>
        <w:r w:rsidR="00B91ACC" w:rsidRPr="00ED782D">
          <w:rPr>
            <w:lang w:val="en-US" w:eastAsia="en-US"/>
          </w:rPr>
          <w:delText>and</w:delText>
        </w:r>
        <w:r w:rsidR="00B54FC9" w:rsidRPr="00ED782D">
          <w:rPr>
            <w:lang w:val="en-US" w:eastAsia="en-US"/>
          </w:rPr>
          <w:delText xml:space="preserve"> is subject to all withholding taxes and </w:delText>
        </w:r>
        <w:r w:rsidR="00B91ACC" w:rsidRPr="00ED782D">
          <w:rPr>
            <w:lang w:val="en-US" w:eastAsia="en-US"/>
          </w:rPr>
          <w:delText>social contribution deductions</w:delText>
        </w:r>
        <w:r w:rsidR="00B54FC9" w:rsidRPr="00ED782D">
          <w:rPr>
            <w:lang w:val="en-US" w:eastAsia="en-US"/>
          </w:rPr>
          <w:delText>.</w:delText>
        </w:r>
        <w:r w:rsidR="0065214B" w:rsidRPr="00ED782D">
          <w:rPr>
            <w:lang w:val="en-US" w:eastAsia="en-US"/>
          </w:rPr>
          <w:delText xml:space="preserve"> </w:delText>
        </w:r>
        <w:r w:rsidR="00A347BC" w:rsidRPr="00B05057">
          <w:rPr>
            <w:lang w:val="en-US" w:eastAsia="en-US"/>
          </w:rPr>
          <w:delText>[</w:delText>
        </w:r>
        <w:r w:rsidR="0065214B" w:rsidRPr="00ED782D">
          <w:rPr>
            <w:lang w:val="en-US" w:eastAsia="en-US"/>
          </w:rPr>
          <w:delText>According to applicable legislation in force, the monthly salary is paid fourteen (14) times each year.</w:delText>
        </w:r>
        <w:r w:rsidR="00A347BC" w:rsidRPr="00B05057">
          <w:rPr>
            <w:lang w:val="en-US" w:eastAsia="en-US"/>
          </w:rPr>
          <w:delText>]</w:delText>
        </w:r>
      </w:del>
    </w:p>
    <w:p w14:paraId="4B42A7ED" w14:textId="77777777" w:rsidR="004A6873" w:rsidRPr="00ED782D" w:rsidRDefault="0065214B" w:rsidP="00E76BFC">
      <w:pPr>
        <w:pStyle w:val="ListParagraph"/>
        <w:numPr>
          <w:ilvl w:val="1"/>
          <w:numId w:val="2"/>
        </w:numPr>
        <w:tabs>
          <w:tab w:val="left" w:pos="567"/>
        </w:tabs>
        <w:spacing w:before="120" w:after="120"/>
        <w:ind w:left="0" w:firstLine="0"/>
        <w:contextualSpacing w:val="0"/>
        <w:jc w:val="both"/>
        <w:rPr>
          <w:del w:id="293" w:author="Microsoft Office User" w:date="2021-01-22T18:37:00Z"/>
          <w:lang w:val="en-US" w:eastAsia="en-US"/>
        </w:rPr>
      </w:pPr>
      <w:del w:id="294" w:author="Microsoft Office User" w:date="2021-01-22T18:37:00Z">
        <w:r w:rsidRPr="00326D6F">
          <w:rPr>
            <w:b/>
            <w:lang w:val="en-US" w:eastAsia="en-US"/>
          </w:rPr>
          <w:delText>Payment</w:delText>
        </w:r>
        <w:r w:rsidRPr="00ED782D">
          <w:rPr>
            <w:lang w:val="en-US" w:eastAsia="en-US"/>
          </w:rPr>
          <w:delText xml:space="preserve">. </w:delText>
        </w:r>
        <w:r w:rsidR="00B1778C" w:rsidRPr="00ED782D">
          <w:rPr>
            <w:lang w:val="en-US" w:eastAsia="en-US"/>
          </w:rPr>
          <w:delText>The Employee’</w:delText>
        </w:r>
        <w:r w:rsidR="00B806BA" w:rsidRPr="00ED782D">
          <w:rPr>
            <w:lang w:val="en-US" w:eastAsia="en-US"/>
          </w:rPr>
          <w:delText>s salary shall accrue from day to day and be payable monthly in arrears on or about last working day of each month</w:delText>
        </w:r>
        <w:r w:rsidR="00A11CA6" w:rsidRPr="00ED782D">
          <w:rPr>
            <w:lang w:val="en-US" w:eastAsia="en-US"/>
          </w:rPr>
          <w:delText xml:space="preserve"> directly into the Employee’</w:delText>
        </w:r>
        <w:r w:rsidR="00B806BA" w:rsidRPr="00ED782D">
          <w:rPr>
            <w:lang w:val="en-US" w:eastAsia="en-US"/>
          </w:rPr>
          <w:delText>s bank</w:delText>
        </w:r>
        <w:r w:rsidR="00A11CA6" w:rsidRPr="00ED782D">
          <w:rPr>
            <w:lang w:val="en-US" w:eastAsia="en-US"/>
          </w:rPr>
          <w:delText xml:space="preserve"> account</w:delText>
        </w:r>
        <w:r w:rsidR="002546CC" w:rsidRPr="00ED782D">
          <w:rPr>
            <w:lang w:val="en-US" w:eastAsia="en-US"/>
          </w:rPr>
          <w:delText xml:space="preserve"> </w:delText>
        </w:r>
        <w:r w:rsidR="00A766EB" w:rsidRPr="00ED782D">
          <w:rPr>
            <w:rFonts w:eastAsia="Times"/>
            <w:lang w:val="en-US"/>
          </w:rPr>
          <w:delText xml:space="preserve">designated </w:delText>
        </w:r>
        <w:r w:rsidR="00A766EB" w:rsidRPr="00ED782D">
          <w:rPr>
            <w:lang w:val="en-US" w:eastAsia="en-US"/>
          </w:rPr>
          <w:delText>by</w:delText>
        </w:r>
        <w:r w:rsidR="002546CC" w:rsidRPr="00ED782D">
          <w:rPr>
            <w:lang w:val="en-US" w:eastAsia="en-US"/>
          </w:rPr>
          <w:delText xml:space="preserve"> </w:delText>
        </w:r>
        <w:r w:rsidR="002546CC" w:rsidRPr="00ED782D">
          <w:rPr>
            <w:rFonts w:eastAsia="Times"/>
            <w:lang w:val="en-US"/>
          </w:rPr>
          <w:delText xml:space="preserve">the Employee </w:delText>
        </w:r>
        <w:r w:rsidR="00C36F31" w:rsidRPr="00ED782D">
          <w:rPr>
            <w:rFonts w:eastAsia="Times"/>
            <w:lang w:val="en-US"/>
          </w:rPr>
          <w:delText>in writing</w:delText>
        </w:r>
        <w:r w:rsidR="00A11CA6" w:rsidRPr="00ED782D">
          <w:rPr>
            <w:lang w:val="en-US" w:eastAsia="en-US"/>
          </w:rPr>
          <w:delText>.</w:delText>
        </w:r>
      </w:del>
    </w:p>
    <w:p w14:paraId="716C039C" w14:textId="2F3F6144" w:rsidR="006A1360" w:rsidRPr="00236542" w:rsidRDefault="00201893" w:rsidP="00236542">
      <w:pPr>
        <w:pStyle w:val="ListParagraph"/>
        <w:numPr>
          <w:ilvl w:val="1"/>
          <w:numId w:val="2"/>
        </w:numPr>
        <w:tabs>
          <w:tab w:val="left" w:pos="567"/>
        </w:tabs>
        <w:spacing w:before="120" w:after="120"/>
        <w:ind w:left="0" w:firstLine="0"/>
        <w:contextualSpacing w:val="0"/>
        <w:jc w:val="both"/>
        <w:rPr>
          <w:del w:id="295" w:author="Microsoft Office User" w:date="2021-01-22T18:37:00Z"/>
          <w:lang w:val="en-US" w:eastAsia="en-US"/>
        </w:rPr>
      </w:pPr>
      <w:del w:id="296" w:author="Microsoft Office User" w:date="2021-01-22T18:37:00Z">
        <w:r>
          <w:rPr>
            <w:b/>
            <w:lang w:val="en-US" w:eastAsia="en-US"/>
          </w:rPr>
          <w:delText>[</w:delText>
        </w:r>
        <w:r w:rsidR="006A1360" w:rsidRPr="00236542">
          <w:rPr>
            <w:b/>
            <w:lang w:val="en-US" w:eastAsia="en-US"/>
          </w:rPr>
          <w:delText>Discretionary Bonus</w:delText>
        </w:r>
        <w:r w:rsidR="006A1360" w:rsidRPr="00236542">
          <w:rPr>
            <w:lang w:val="en-US" w:eastAsia="en-US"/>
          </w:rPr>
          <w:delText xml:space="preserve">. </w:delText>
        </w:r>
        <w:r w:rsidR="006279AF" w:rsidRPr="00236542">
          <w:rPr>
            <w:lang w:val="en-US" w:eastAsia="en-US"/>
          </w:rPr>
          <w:delText xml:space="preserve">The Company may in its absolute discretion pay the Employee </w:delText>
        </w:r>
        <w:r w:rsidR="006A1360" w:rsidRPr="00236542">
          <w:rPr>
            <w:lang w:val="en-US" w:eastAsia="en-US"/>
          </w:rPr>
          <w:delText>an annual bonus</w:delText>
        </w:r>
        <w:r w:rsidR="006279AF" w:rsidRPr="00236542">
          <w:rPr>
            <w:lang w:val="en-US" w:eastAsia="en-US"/>
          </w:rPr>
          <w:delText xml:space="preserve"> of such amount</w:delText>
        </w:r>
        <w:r w:rsidR="00997A02" w:rsidRPr="00236542">
          <w:rPr>
            <w:lang w:val="en-US" w:eastAsia="en-US"/>
          </w:rPr>
          <w:delText xml:space="preserve"> (subject to appropriate withholdings and deductions)</w:delText>
        </w:r>
        <w:r w:rsidR="006279AF" w:rsidRPr="00236542">
          <w:rPr>
            <w:lang w:val="en-US" w:eastAsia="en-US"/>
          </w:rPr>
          <w:delText>, at such intervals and subject to such conditions as the Company may in its absolute discretion determine</w:delText>
        </w:r>
        <w:r w:rsidR="006A1360" w:rsidRPr="00236542">
          <w:rPr>
            <w:lang w:val="en-US" w:eastAsia="en-US"/>
          </w:rPr>
          <w:delText>.</w:delText>
        </w:r>
        <w:r w:rsidR="0061719B" w:rsidRPr="00236542">
          <w:rPr>
            <w:lang w:val="en-US" w:eastAsia="en-US"/>
          </w:rPr>
          <w:delText xml:space="preserve"> </w:delText>
        </w:r>
        <w:r w:rsidR="003939E2" w:rsidRPr="00236542">
          <w:rPr>
            <w:lang w:val="en-US" w:eastAsia="en-US"/>
          </w:rPr>
          <w:delText xml:space="preserve">Notwithstanding the foregoing, the Employee shall in any event have no right to a bonus or a time-apportioned bonus if the Employee’s employment terminates for any reason or the Employee is under notice of termination (whether given by the Employee or the Company) at or before the date when a bonus might otherwise have been payable. </w:delText>
        </w:r>
        <w:r w:rsidR="006A1360" w:rsidRPr="00236542">
          <w:rPr>
            <w:lang w:val="en-US" w:eastAsia="en-US"/>
          </w:rPr>
          <w:delText>Any bonus payment to the Employee shall be purely discretionary and shall not form part of the Employee</w:delText>
        </w:r>
        <w:r w:rsidR="00FA6E4A" w:rsidRPr="00236542">
          <w:rPr>
            <w:lang w:val="en-US" w:eastAsia="en-US"/>
          </w:rPr>
          <w:delText>’</w:delText>
        </w:r>
        <w:r w:rsidR="006A1360" w:rsidRPr="00236542">
          <w:rPr>
            <w:lang w:val="en-US" w:eastAsia="en-US"/>
          </w:rPr>
          <w:delText xml:space="preserve">s contractual remuneration under this </w:delText>
        </w:r>
        <w:r w:rsidR="00FA6E4A" w:rsidRPr="00236542">
          <w:rPr>
            <w:lang w:val="en-US" w:eastAsia="en-US"/>
          </w:rPr>
          <w:delText>A</w:delText>
        </w:r>
        <w:r w:rsidR="006A1360" w:rsidRPr="00236542">
          <w:rPr>
            <w:lang w:val="en-US" w:eastAsia="en-US"/>
          </w:rPr>
          <w:delText>greement. If the Company makes a bonus payment to the Employee, it shall not be obliged to make subsequent bonus payments.</w:delText>
        </w:r>
        <w:r>
          <w:rPr>
            <w:lang w:val="en-US" w:eastAsia="en-US"/>
          </w:rPr>
          <w:delText>]</w:delText>
        </w:r>
        <w:r w:rsidR="00012A56">
          <w:rPr>
            <w:rStyle w:val="FootnoteReference"/>
            <w:lang w:val="en-US" w:eastAsia="en-US"/>
          </w:rPr>
          <w:footnoteReference w:id="2"/>
        </w:r>
      </w:del>
    </w:p>
    <w:p w14:paraId="57D36DFC" w14:textId="77777777" w:rsidR="006A1360" w:rsidRPr="00236542" w:rsidRDefault="00666904" w:rsidP="00236542">
      <w:pPr>
        <w:pStyle w:val="ListParagraph"/>
        <w:numPr>
          <w:ilvl w:val="1"/>
          <w:numId w:val="2"/>
        </w:numPr>
        <w:tabs>
          <w:tab w:val="left" w:pos="567"/>
        </w:tabs>
        <w:spacing w:before="120" w:after="120"/>
        <w:ind w:left="0" w:firstLine="0"/>
        <w:contextualSpacing w:val="0"/>
        <w:jc w:val="both"/>
        <w:rPr>
          <w:del w:id="298" w:author="Microsoft Office User" w:date="2021-01-22T18:37:00Z"/>
          <w:b/>
          <w:lang w:val="en-US" w:eastAsia="en-US"/>
        </w:rPr>
      </w:pPr>
      <w:del w:id="299" w:author="Microsoft Office User" w:date="2021-01-22T18:37:00Z">
        <w:r w:rsidRPr="00236542">
          <w:rPr>
            <w:b/>
            <w:lang w:val="en-US" w:eastAsia="en-US"/>
          </w:rPr>
          <w:delText>Compensation in Kind</w:delText>
        </w:r>
      </w:del>
    </w:p>
    <w:p w14:paraId="652F2F31" w14:textId="24DCC381" w:rsidR="00B23F09" w:rsidRPr="00ED782D" w:rsidRDefault="00201893" w:rsidP="00C76F58">
      <w:pPr>
        <w:pStyle w:val="ListParagraph"/>
        <w:numPr>
          <w:ilvl w:val="2"/>
          <w:numId w:val="2"/>
        </w:numPr>
        <w:tabs>
          <w:tab w:val="left" w:pos="709"/>
        </w:tabs>
        <w:spacing w:before="120" w:after="120"/>
        <w:ind w:left="0" w:firstLine="0"/>
        <w:contextualSpacing w:val="0"/>
        <w:jc w:val="both"/>
        <w:rPr>
          <w:del w:id="300" w:author="Microsoft Office User" w:date="2021-01-22T18:37:00Z"/>
          <w:lang w:val="en-US"/>
        </w:rPr>
      </w:pPr>
      <w:del w:id="301" w:author="Microsoft Office User" w:date="2021-01-22T18:37:00Z">
        <w:r>
          <w:rPr>
            <w:u w:val="single"/>
            <w:lang w:val="en-US"/>
          </w:rPr>
          <w:delText>[</w:delText>
        </w:r>
        <w:r w:rsidR="00B23F09" w:rsidRPr="009355A4">
          <w:rPr>
            <w:u w:val="single"/>
            <w:lang w:val="en-US"/>
          </w:rPr>
          <w:delText>Mobile Phone</w:delText>
        </w:r>
        <w:r w:rsidR="00B23F09" w:rsidRPr="00ED782D">
          <w:rPr>
            <w:lang w:val="en-US"/>
          </w:rPr>
          <w:delText>. The Company shall provide the Employee with a mobile phone for the purpose of fulfilling the Employee’s position and shall pay for all maintenance costs up to a maximum amount to be determined by the Company from time to time. The Employee shall return the phone to the Company upon the termination of his/her employment. The Employee shall be charged with the phone use value as required by the income tax regulations.</w:delText>
        </w:r>
        <w:r>
          <w:rPr>
            <w:lang w:val="en-US"/>
          </w:rPr>
          <w:delText>]</w:delText>
        </w:r>
        <w:r w:rsidR="00012A56">
          <w:rPr>
            <w:rStyle w:val="FootnoteReference"/>
            <w:lang w:val="en-US"/>
          </w:rPr>
          <w:footnoteReference w:id="3"/>
        </w:r>
      </w:del>
    </w:p>
    <w:p w14:paraId="4B82A21A" w14:textId="78FEB202" w:rsidR="00C10D2F" w:rsidRPr="00ED782D" w:rsidRDefault="007A3F25" w:rsidP="00C76F58">
      <w:pPr>
        <w:pStyle w:val="ListParagraph"/>
        <w:numPr>
          <w:ilvl w:val="2"/>
          <w:numId w:val="2"/>
        </w:numPr>
        <w:tabs>
          <w:tab w:val="left" w:pos="709"/>
        </w:tabs>
        <w:spacing w:before="120" w:after="120"/>
        <w:ind w:left="0" w:firstLine="0"/>
        <w:contextualSpacing w:val="0"/>
        <w:jc w:val="both"/>
        <w:rPr>
          <w:del w:id="303" w:author="Microsoft Office User" w:date="2021-01-22T18:37:00Z"/>
          <w:lang w:val="en-US"/>
        </w:rPr>
      </w:pPr>
      <w:del w:id="304" w:author="Microsoft Office User" w:date="2021-01-22T18:37:00Z">
        <w:r>
          <w:rPr>
            <w:u w:val="single"/>
            <w:lang w:val="en-US"/>
          </w:rPr>
          <w:delText>[</w:delText>
        </w:r>
        <w:r w:rsidR="00366664" w:rsidRPr="009355A4">
          <w:rPr>
            <w:u w:val="single"/>
            <w:lang w:val="en-US"/>
          </w:rPr>
          <w:delText>Laptop</w:delText>
        </w:r>
        <w:r w:rsidR="00366664" w:rsidRPr="00ED782D">
          <w:rPr>
            <w:lang w:val="en-US"/>
          </w:rPr>
          <w:delText xml:space="preserve">. </w:delText>
        </w:r>
        <w:r w:rsidR="00C637D2" w:rsidRPr="00ED782D">
          <w:rPr>
            <w:lang w:val="en-US"/>
          </w:rPr>
          <w:delText>T</w:delText>
        </w:r>
        <w:r w:rsidR="00366664" w:rsidRPr="00ED782D">
          <w:rPr>
            <w:lang w:val="en-US"/>
          </w:rPr>
          <w:delText xml:space="preserve">he Company will provide </w:delText>
        </w:r>
        <w:r w:rsidR="00C637D2" w:rsidRPr="00ED782D">
          <w:rPr>
            <w:lang w:val="en-US"/>
          </w:rPr>
          <w:delText xml:space="preserve">the </w:delText>
        </w:r>
        <w:r w:rsidR="00366664" w:rsidRPr="00ED782D">
          <w:rPr>
            <w:lang w:val="en-US"/>
          </w:rPr>
          <w:delText>Employee with a laptop computer to support his</w:delText>
        </w:r>
        <w:r w:rsidR="00BE13C8">
          <w:rPr>
            <w:lang w:val="en-US"/>
          </w:rPr>
          <w:delText>/her</w:delText>
        </w:r>
        <w:r w:rsidR="00366664" w:rsidRPr="00ED782D">
          <w:rPr>
            <w:lang w:val="en-US"/>
          </w:rPr>
          <w:delText xml:space="preserve"> working remotely during </w:delText>
        </w:r>
        <w:r w:rsidR="00B30E86" w:rsidRPr="00ED782D">
          <w:rPr>
            <w:lang w:val="en-US"/>
          </w:rPr>
          <w:delText>the Term</w:delText>
        </w:r>
        <w:r w:rsidR="00366664" w:rsidRPr="00ED782D">
          <w:rPr>
            <w:lang w:val="en-US"/>
          </w:rPr>
          <w:delText>.</w:delText>
        </w:r>
        <w:r w:rsidR="00AB7D48" w:rsidRPr="00ED782D">
          <w:rPr>
            <w:lang w:val="en-US"/>
          </w:rPr>
          <w:delText xml:space="preserve"> The Employee shall return the phone to the Company upon the termination of his/her employment.</w:delText>
        </w:r>
        <w:r>
          <w:rPr>
            <w:lang w:val="en-US"/>
          </w:rPr>
          <w:delText>]</w:delText>
        </w:r>
        <w:r>
          <w:rPr>
            <w:rStyle w:val="FootnoteReference"/>
            <w:lang w:val="en-US"/>
          </w:rPr>
          <w:footnoteReference w:id="4"/>
        </w:r>
      </w:del>
    </w:p>
    <w:p w14:paraId="6D919011" w14:textId="772E1F52" w:rsidR="00666904" w:rsidRPr="00ED5591" w:rsidRDefault="00666904" w:rsidP="007F40F5">
      <w:pPr>
        <w:pStyle w:val="ListParagraph"/>
        <w:numPr>
          <w:ilvl w:val="1"/>
          <w:numId w:val="7"/>
        </w:numPr>
        <w:spacing w:before="120" w:after="120"/>
        <w:ind w:left="0" w:firstLine="0"/>
        <w:contextualSpacing w:val="0"/>
        <w:jc w:val="both"/>
        <w:rPr>
          <w:lang w:val="en-GB"/>
          <w:rPrChange w:id="306" w:author="Microsoft Office User" w:date="2021-01-22T18:37:00Z">
            <w:rPr>
              <w:lang w:val="en-US" w:eastAsia="en-US"/>
            </w:rPr>
          </w:rPrChange>
        </w:rPr>
        <w:pPrChange w:id="307" w:author="Microsoft Office User" w:date="2021-01-22T18:37:00Z">
          <w:pPr>
            <w:pStyle w:val="ListParagraph"/>
            <w:numPr>
              <w:ilvl w:val="1"/>
              <w:numId w:val="2"/>
            </w:numPr>
            <w:tabs>
              <w:tab w:val="left" w:pos="567"/>
            </w:tabs>
            <w:spacing w:before="120" w:after="120"/>
            <w:ind w:left="0"/>
            <w:jc w:val="both"/>
          </w:pPr>
        </w:pPrChange>
      </w:pPr>
      <w:del w:id="308" w:author="Microsoft Office User" w:date="2021-01-22T18:37:00Z">
        <w:r w:rsidRPr="008B3CA0">
          <w:rPr>
            <w:b/>
            <w:lang w:val="en-US" w:eastAsia="en-US"/>
          </w:rPr>
          <w:delText>Expenses</w:delText>
        </w:r>
        <w:r w:rsidRPr="008B3CA0">
          <w:rPr>
            <w:lang w:val="en-US" w:eastAsia="en-US"/>
          </w:rPr>
          <w:delText xml:space="preserve">. </w:delText>
        </w:r>
      </w:del>
      <w:r w:rsidRPr="008B3CA0">
        <w:rPr>
          <w:lang w:val="en-US"/>
          <w:rPrChange w:id="309" w:author="Microsoft Office User" w:date="2021-01-22T18:37:00Z">
            <w:rPr>
              <w:lang w:val="en-US" w:eastAsia="en-US"/>
            </w:rPr>
          </w:rPrChange>
        </w:rPr>
        <w:t xml:space="preserve">The Company shall reimburse (or procure the reimbursement of) all reasonable </w:t>
      </w:r>
      <w:r w:rsidR="00E85986" w:rsidRPr="008B3CA0">
        <w:rPr>
          <w:lang w:val="en-US"/>
          <w:rPrChange w:id="310" w:author="Microsoft Office User" w:date="2021-01-22T18:37:00Z">
            <w:rPr>
              <w:lang w:val="en-US" w:eastAsia="en-US"/>
            </w:rPr>
          </w:rPrChange>
        </w:rPr>
        <w:t>actual</w:t>
      </w:r>
      <w:r w:rsidR="00E85986">
        <w:rPr>
          <w:lang w:val="en-US"/>
          <w:rPrChange w:id="311" w:author="Microsoft Office User" w:date="2021-01-22T18:37:00Z">
            <w:rPr>
              <w:lang w:val="en-US" w:eastAsia="en-US"/>
            </w:rPr>
          </w:rPrChange>
        </w:rPr>
        <w:t xml:space="preserve"> </w:t>
      </w:r>
      <w:ins w:id="312" w:author="Microsoft Office User" w:date="2021-01-22T18:37:00Z">
        <w:r w:rsidR="004C40E5">
          <w:rPr>
            <w:lang w:val="en-US" w:eastAsia="en-US"/>
          </w:rPr>
          <w:t>out-of-pocket</w:t>
        </w:r>
        <w:r w:rsidR="004C40E5" w:rsidRPr="008B3CA0">
          <w:rPr>
            <w:lang w:val="en-US" w:eastAsia="en-US"/>
          </w:rPr>
          <w:t xml:space="preserve"> </w:t>
        </w:r>
      </w:ins>
      <w:r w:rsidR="00E85986" w:rsidRPr="008B3CA0">
        <w:rPr>
          <w:lang w:val="en-US"/>
          <w:rPrChange w:id="313" w:author="Microsoft Office User" w:date="2021-01-22T18:37:00Z">
            <w:rPr>
              <w:lang w:val="en-US" w:eastAsia="en-US"/>
            </w:rPr>
          </w:rPrChange>
        </w:rPr>
        <w:t xml:space="preserve">business </w:t>
      </w:r>
      <w:r w:rsidRPr="008B3CA0">
        <w:rPr>
          <w:lang w:val="en-US"/>
          <w:rPrChange w:id="314" w:author="Microsoft Office User" w:date="2021-01-22T18:37:00Z">
            <w:rPr>
              <w:lang w:val="en-US" w:eastAsia="en-US"/>
            </w:rPr>
          </w:rPrChange>
        </w:rPr>
        <w:t>costs and expenses (including travel and accommodation expenses</w:t>
      </w:r>
      <w:del w:id="315" w:author="Microsoft Office User" w:date="2021-01-22T18:37:00Z">
        <w:r w:rsidRPr="008B3CA0">
          <w:rPr>
            <w:lang w:val="en-US" w:eastAsia="en-US"/>
          </w:rPr>
          <w:delText>, as applicable</w:delText>
        </w:r>
      </w:del>
      <w:r w:rsidRPr="008B3CA0">
        <w:rPr>
          <w:lang w:val="en-US"/>
          <w:rPrChange w:id="316" w:author="Microsoft Office User" w:date="2021-01-22T18:37:00Z">
            <w:rPr>
              <w:lang w:val="en-US" w:eastAsia="en-US"/>
            </w:rPr>
          </w:rPrChange>
        </w:rPr>
        <w:t xml:space="preserve">) wholly, properly and necessarily incurred by </w:t>
      </w:r>
      <w:ins w:id="317" w:author="Microsoft Office User" w:date="2021-01-22T18:37:00Z">
        <w:r w:rsidR="004C40E5" w:rsidRPr="00ED5591">
          <w:rPr>
            <w:bCs/>
            <w:lang w:val="en-GB"/>
          </w:rPr>
          <w:t>Contractor</w:t>
        </w:r>
      </w:ins>
      <w:del w:id="318" w:author="Microsoft Office User" w:date="2021-01-22T18:37:00Z">
        <w:r w:rsidRPr="008B3CA0">
          <w:rPr>
            <w:lang w:val="en-US" w:eastAsia="en-US"/>
          </w:rPr>
          <w:delText>the Employee</w:delText>
        </w:r>
      </w:del>
      <w:r w:rsidRPr="00ED5591">
        <w:rPr>
          <w:lang w:val="en-GB"/>
          <w:rPrChange w:id="319" w:author="Microsoft Office User" w:date="2021-01-22T18:37:00Z">
            <w:rPr>
              <w:lang w:val="en-US" w:eastAsia="en-US"/>
            </w:rPr>
          </w:rPrChange>
        </w:rPr>
        <w:t xml:space="preserve"> </w:t>
      </w:r>
      <w:r w:rsidRPr="008B3CA0">
        <w:rPr>
          <w:lang w:val="en-US"/>
          <w:rPrChange w:id="320" w:author="Microsoft Office User" w:date="2021-01-22T18:37:00Z">
            <w:rPr>
              <w:lang w:val="en-US" w:eastAsia="en-US"/>
            </w:rPr>
          </w:rPrChange>
        </w:rPr>
        <w:t xml:space="preserve">in connection with the performance of </w:t>
      </w:r>
      <w:ins w:id="321" w:author="Microsoft Office User" w:date="2021-01-22T18:37:00Z">
        <w:r w:rsidR="004C40E5" w:rsidRPr="00ED5591">
          <w:rPr>
            <w:bCs/>
            <w:lang w:val="en-GB"/>
          </w:rPr>
          <w:t>Contractor</w:t>
        </w:r>
        <w:r w:rsidR="004C40E5" w:rsidRPr="008B3CA0">
          <w:rPr>
            <w:lang w:val="en-US" w:eastAsia="en-US"/>
          </w:rPr>
          <w:t>’s</w:t>
        </w:r>
      </w:ins>
      <w:del w:id="322" w:author="Microsoft Office User" w:date="2021-01-22T18:37:00Z">
        <w:r w:rsidRPr="008B3CA0">
          <w:rPr>
            <w:lang w:val="en-US" w:eastAsia="en-US"/>
          </w:rPr>
          <w:delText>the Employee’s</w:delText>
        </w:r>
      </w:del>
      <w:r w:rsidRPr="008B3CA0">
        <w:rPr>
          <w:lang w:val="en-US"/>
          <w:rPrChange w:id="323" w:author="Microsoft Office User" w:date="2021-01-22T18:37:00Z">
            <w:rPr>
              <w:lang w:val="en-US" w:eastAsia="en-US"/>
            </w:rPr>
          </w:rPrChange>
        </w:rPr>
        <w:t xml:space="preserve"> duties and obligations provided for in this Agreement. Reimbursement will be paid upon prompt presentation of VAT invoices/receipts and such other appropriate evidence of payment and supporting information as the Company may from time to time require in accordance with the Company’s </w:t>
      </w:r>
      <w:r w:rsidR="00E85986" w:rsidRPr="008B3CA0">
        <w:rPr>
          <w:lang w:val="en-US"/>
          <w:rPrChange w:id="324" w:author="Microsoft Office User" w:date="2021-01-22T18:37:00Z">
            <w:rPr>
              <w:lang w:val="en-US" w:eastAsia="en-US"/>
            </w:rPr>
          </w:rPrChange>
        </w:rPr>
        <w:t xml:space="preserve">customary </w:t>
      </w:r>
      <w:r w:rsidRPr="008B3CA0">
        <w:rPr>
          <w:lang w:val="en-US"/>
          <w:rPrChange w:id="325" w:author="Microsoft Office User" w:date="2021-01-22T18:37:00Z">
            <w:rPr>
              <w:lang w:val="en-US" w:eastAsia="en-US"/>
            </w:rPr>
          </w:rPrChange>
        </w:rPr>
        <w:t xml:space="preserve">policies </w:t>
      </w:r>
      <w:r w:rsidR="00E85986" w:rsidRPr="008B3CA0">
        <w:rPr>
          <w:lang w:val="en-US"/>
          <w:rPrChange w:id="326" w:author="Microsoft Office User" w:date="2021-01-22T18:37:00Z">
            <w:rPr>
              <w:lang w:val="en-US" w:eastAsia="en-US"/>
            </w:rPr>
          </w:rPrChange>
        </w:rPr>
        <w:t xml:space="preserve">and procedures </w:t>
      </w:r>
      <w:r w:rsidRPr="008B3CA0">
        <w:rPr>
          <w:lang w:val="en-US"/>
          <w:rPrChange w:id="327" w:author="Microsoft Office User" w:date="2021-01-22T18:37:00Z">
            <w:rPr>
              <w:lang w:val="en-US" w:eastAsia="en-US"/>
            </w:rPr>
          </w:rPrChange>
        </w:rPr>
        <w:t xml:space="preserve">to which </w:t>
      </w:r>
      <w:ins w:id="328" w:author="Microsoft Office User" w:date="2021-01-22T18:37:00Z">
        <w:r w:rsidR="004C40E5" w:rsidRPr="00ED5591">
          <w:rPr>
            <w:bCs/>
            <w:lang w:val="en-GB"/>
          </w:rPr>
          <w:t>Contractor</w:t>
        </w:r>
      </w:ins>
      <w:del w:id="329" w:author="Microsoft Office User" w:date="2021-01-22T18:37:00Z">
        <w:r w:rsidRPr="008B3CA0">
          <w:rPr>
            <w:lang w:val="en-US" w:eastAsia="en-US"/>
          </w:rPr>
          <w:delText>the Employee</w:delText>
        </w:r>
      </w:del>
      <w:r w:rsidRPr="00ED5591">
        <w:rPr>
          <w:lang w:val="en-GB"/>
          <w:rPrChange w:id="330" w:author="Microsoft Office User" w:date="2021-01-22T18:37:00Z">
            <w:rPr>
              <w:lang w:val="en-US" w:eastAsia="en-US"/>
            </w:rPr>
          </w:rPrChange>
        </w:rPr>
        <w:t xml:space="preserve"> </w:t>
      </w:r>
      <w:r w:rsidRPr="008B3CA0">
        <w:rPr>
          <w:lang w:val="en-US"/>
          <w:rPrChange w:id="331" w:author="Microsoft Office User" w:date="2021-01-22T18:37:00Z">
            <w:rPr>
              <w:lang w:val="en-US" w:eastAsia="en-US"/>
            </w:rPr>
          </w:rPrChange>
        </w:rPr>
        <w:t>shall abide</w:t>
      </w:r>
      <w:r w:rsidR="00E85986" w:rsidRPr="008B3CA0">
        <w:rPr>
          <w:lang w:val="en-US"/>
          <w:rPrChange w:id="332" w:author="Microsoft Office User" w:date="2021-01-22T18:37:00Z">
            <w:rPr>
              <w:lang w:val="en-US" w:eastAsia="en-US"/>
            </w:rPr>
          </w:rPrChange>
        </w:rPr>
        <w:t>,</w:t>
      </w:r>
      <w:r w:rsidRPr="008B3CA0">
        <w:rPr>
          <w:lang w:val="en-US"/>
          <w:rPrChange w:id="333" w:author="Microsoft Office User" w:date="2021-01-22T18:37:00Z">
            <w:rPr>
              <w:lang w:val="en-US" w:eastAsia="en-US"/>
            </w:rPr>
          </w:rPrChange>
        </w:rPr>
        <w:t xml:space="preserve"> as such policies will be communicated to </w:t>
      </w:r>
      <w:ins w:id="334" w:author="Microsoft Office User" w:date="2021-01-22T18:37:00Z">
        <w:r w:rsidR="004C40E5" w:rsidRPr="00ED5591">
          <w:rPr>
            <w:bCs/>
            <w:lang w:val="en-GB"/>
          </w:rPr>
          <w:t>Contractor</w:t>
        </w:r>
      </w:ins>
      <w:del w:id="335" w:author="Microsoft Office User" w:date="2021-01-22T18:37:00Z">
        <w:r w:rsidRPr="008B3CA0">
          <w:rPr>
            <w:lang w:val="en-US" w:eastAsia="en-US"/>
          </w:rPr>
          <w:delText>the Employee</w:delText>
        </w:r>
      </w:del>
      <w:r w:rsidRPr="00ED5591">
        <w:rPr>
          <w:lang w:val="en-GB"/>
          <w:rPrChange w:id="336" w:author="Microsoft Office User" w:date="2021-01-22T18:37:00Z">
            <w:rPr>
              <w:lang w:val="en-US" w:eastAsia="en-US"/>
            </w:rPr>
          </w:rPrChange>
        </w:rPr>
        <w:t xml:space="preserve"> </w:t>
      </w:r>
      <w:r w:rsidRPr="008B3CA0">
        <w:rPr>
          <w:lang w:val="en-US"/>
          <w:rPrChange w:id="337" w:author="Microsoft Office User" w:date="2021-01-22T18:37:00Z">
            <w:rPr>
              <w:lang w:val="en-US" w:eastAsia="en-US"/>
            </w:rPr>
          </w:rPrChange>
        </w:rPr>
        <w:t>from time to time.</w:t>
      </w:r>
      <w:r w:rsidR="00D9081A" w:rsidRPr="008B3CA0">
        <w:rPr>
          <w:lang w:val="en-US"/>
          <w:rPrChange w:id="338" w:author="Microsoft Office User" w:date="2021-01-22T18:37:00Z">
            <w:rPr>
              <w:lang w:val="en-US" w:eastAsia="en-US"/>
            </w:rPr>
          </w:rPrChange>
        </w:rPr>
        <w:t xml:space="preserve"> The Company reserves the right to change such policies and procedures on a prospective basis, at any time, effective upon reasonable notice to </w:t>
      </w:r>
      <w:ins w:id="339" w:author="Microsoft Office User" w:date="2021-01-22T18:37:00Z">
        <w:r w:rsidR="004C40E5" w:rsidRPr="00ED5591">
          <w:rPr>
            <w:bCs/>
            <w:lang w:val="en-GB"/>
          </w:rPr>
          <w:t>Contractor</w:t>
        </w:r>
      </w:ins>
      <w:del w:id="340" w:author="Microsoft Office User" w:date="2021-01-22T18:37:00Z">
        <w:r w:rsidR="00D70BCB" w:rsidRPr="008B3CA0">
          <w:rPr>
            <w:lang w:val="en-US" w:eastAsia="en-US"/>
          </w:rPr>
          <w:delText xml:space="preserve">the </w:delText>
        </w:r>
        <w:r w:rsidR="00D9081A" w:rsidRPr="008B3CA0">
          <w:rPr>
            <w:lang w:val="en-US" w:eastAsia="en-US"/>
          </w:rPr>
          <w:delText>Employee</w:delText>
        </w:r>
      </w:del>
      <w:r w:rsidR="00D9081A" w:rsidRPr="008B3CA0">
        <w:rPr>
          <w:lang w:val="en-US"/>
          <w:rPrChange w:id="341" w:author="Microsoft Office User" w:date="2021-01-22T18:37:00Z">
            <w:rPr>
              <w:lang w:val="en-US" w:eastAsia="en-US"/>
            </w:rPr>
          </w:rPrChange>
        </w:rPr>
        <w:t>.</w:t>
      </w:r>
    </w:p>
    <w:p w14:paraId="3F749250" w14:textId="77777777" w:rsidR="00222383" w:rsidRDefault="00D261C4" w:rsidP="0078504D">
      <w:pPr>
        <w:pStyle w:val="ListParagraph"/>
        <w:numPr>
          <w:ilvl w:val="1"/>
          <w:numId w:val="7"/>
        </w:numPr>
        <w:spacing w:before="120" w:after="120"/>
        <w:ind w:left="0" w:firstLine="0"/>
        <w:contextualSpacing w:val="0"/>
        <w:jc w:val="both"/>
        <w:rPr>
          <w:ins w:id="342" w:author="Microsoft Office User" w:date="2021-01-22T18:37:00Z"/>
          <w:lang w:val="en-GB"/>
        </w:rPr>
      </w:pPr>
      <w:ins w:id="343" w:author="Microsoft Office User" w:date="2021-01-22T18:37:00Z">
        <w:r w:rsidRPr="00D261C4">
          <w:rPr>
            <w:lang w:val="en-GB"/>
          </w:rPr>
          <w:t xml:space="preserve">Contractor shall be responsible for the payment of all taxes on amounts received from the Company for the </w:t>
        </w:r>
        <w:proofErr w:type="gramStart"/>
        <w:r w:rsidRPr="00D261C4">
          <w:rPr>
            <w:lang w:val="en-GB"/>
          </w:rPr>
          <w:t>Services</w:t>
        </w:r>
        <w:r w:rsidR="00D3712B" w:rsidRPr="00F569CD">
          <w:rPr>
            <w:lang w:val="en-GB"/>
          </w:rPr>
          <w:t>;</w:t>
        </w:r>
        <w:proofErr w:type="gramEnd"/>
        <w:r w:rsidR="00D3712B" w:rsidRPr="00F569CD">
          <w:rPr>
            <w:lang w:val="en-GB"/>
          </w:rPr>
          <w:t xml:space="preserve"> provided that the Company may apply on </w:t>
        </w:r>
        <w:r w:rsidR="00A7072A">
          <w:rPr>
            <w:lang w:val="en-GB"/>
          </w:rPr>
          <w:t>Contractor</w:t>
        </w:r>
        <w:r w:rsidR="00D3712B" w:rsidRPr="00F569CD">
          <w:rPr>
            <w:lang w:val="en-GB"/>
          </w:rPr>
          <w:t>’s compensation any</w:t>
        </w:r>
        <w:r w:rsidR="00004D77" w:rsidRPr="00F569CD">
          <w:rPr>
            <w:lang w:val="en-GB"/>
          </w:rPr>
          <w:t xml:space="preserve"> </w:t>
        </w:r>
        <w:r w:rsidR="00D3712B" w:rsidRPr="00F569CD">
          <w:rPr>
            <w:lang w:val="en-GB"/>
          </w:rPr>
          <w:t xml:space="preserve">applicable </w:t>
        </w:r>
        <w:r w:rsidR="00004D77" w:rsidRPr="00F569CD">
          <w:rPr>
            <w:lang w:val="en-GB"/>
          </w:rPr>
          <w:t>withholding tax.</w:t>
        </w:r>
      </w:ins>
    </w:p>
    <w:p w14:paraId="761DD4E9" w14:textId="77777777" w:rsidR="008255DA" w:rsidRPr="00376D44" w:rsidRDefault="008255DA" w:rsidP="008255DA">
      <w:pPr>
        <w:pStyle w:val="Heading1"/>
        <w:numPr>
          <w:ilvl w:val="0"/>
          <w:numId w:val="7"/>
        </w:numPr>
        <w:pBdr>
          <w:bottom w:val="single" w:sz="4" w:space="1" w:color="auto"/>
        </w:pBdr>
        <w:spacing w:after="120"/>
        <w:ind w:left="567" w:hanging="567"/>
        <w:rPr>
          <w:ins w:id="344" w:author="Microsoft Office User" w:date="2021-01-22T18:37:00Z"/>
          <w:u w:val="none"/>
        </w:rPr>
      </w:pPr>
      <w:bookmarkStart w:id="345" w:name="_Ref507669141"/>
      <w:ins w:id="346" w:author="Microsoft Office User" w:date="2021-01-22T18:37:00Z">
        <w:r w:rsidRPr="00376D44">
          <w:rPr>
            <w:u w:val="none"/>
          </w:rPr>
          <w:t>Term</w:t>
        </w:r>
        <w:bookmarkEnd w:id="345"/>
      </w:ins>
    </w:p>
    <w:p w14:paraId="717DE447" w14:textId="77777777" w:rsidR="008255DA" w:rsidRPr="008255DA" w:rsidRDefault="008255DA" w:rsidP="008255DA">
      <w:pPr>
        <w:pStyle w:val="ListParagraph"/>
        <w:numPr>
          <w:ilvl w:val="1"/>
          <w:numId w:val="7"/>
        </w:numPr>
        <w:tabs>
          <w:tab w:val="left" w:pos="709"/>
        </w:tabs>
        <w:spacing w:before="120" w:after="120"/>
        <w:ind w:left="0" w:firstLine="0"/>
        <w:contextualSpacing w:val="0"/>
        <w:jc w:val="both"/>
        <w:rPr>
          <w:ins w:id="347" w:author="Microsoft Office User" w:date="2021-01-22T18:37:00Z"/>
          <w:lang w:val="en-GB"/>
        </w:rPr>
      </w:pPr>
      <w:ins w:id="348" w:author="Microsoft Office User" w:date="2021-01-22T18:37:00Z">
        <w:r>
          <w:rPr>
            <w:lang w:val="en-GB"/>
          </w:rPr>
          <w:t>T</w:t>
        </w:r>
        <w:r w:rsidRPr="00F569CD">
          <w:rPr>
            <w:lang w:val="en-GB"/>
          </w:rPr>
          <w:t xml:space="preserve">he term of this Agreement </w:t>
        </w:r>
        <w:r>
          <w:rPr>
            <w:lang w:val="en-GB"/>
          </w:rPr>
          <w:t>(the “</w:t>
        </w:r>
        <w:r w:rsidRPr="00E37EFA">
          <w:rPr>
            <w:b/>
            <w:lang w:val="en-GB"/>
          </w:rPr>
          <w:t>Term</w:t>
        </w:r>
        <w:r>
          <w:rPr>
            <w:lang w:val="en-GB"/>
          </w:rPr>
          <w:t xml:space="preserve">”) </w:t>
        </w:r>
        <w:r w:rsidRPr="00F569CD">
          <w:rPr>
            <w:lang w:val="en-GB"/>
          </w:rPr>
          <w:t xml:space="preserve">shall commence on the date set forth above </w:t>
        </w:r>
        <w:r>
          <w:rPr>
            <w:lang w:val="en-GB"/>
          </w:rPr>
          <w:t xml:space="preserve">and shall be of an indefinite duration until its termination according </w:t>
        </w:r>
        <w:r w:rsidRPr="00F569CD">
          <w:rPr>
            <w:lang w:val="en-GB"/>
          </w:rPr>
          <w:t xml:space="preserve">to the provisions of </w:t>
        </w:r>
        <w:r w:rsidR="007003B2">
          <w:rPr>
            <w:lang w:val="en-GB"/>
          </w:rPr>
          <w:t xml:space="preserve">clause </w:t>
        </w:r>
        <w:r w:rsidR="007003B2">
          <w:rPr>
            <w:lang w:val="en-GB"/>
          </w:rPr>
          <w:fldChar w:fldCharType="begin"/>
        </w:r>
        <w:r w:rsidR="007003B2">
          <w:rPr>
            <w:lang w:val="en-GB"/>
          </w:rPr>
          <w:instrText xml:space="preserve"> REF _Ref527659153 \r \h </w:instrText>
        </w:r>
        <w:r w:rsidR="007003B2">
          <w:rPr>
            <w:lang w:val="en-GB"/>
          </w:rPr>
        </w:r>
        <w:r w:rsidR="007003B2">
          <w:rPr>
            <w:lang w:val="en-GB"/>
          </w:rPr>
          <w:fldChar w:fldCharType="separate"/>
        </w:r>
        <w:r w:rsidR="00856106">
          <w:rPr>
            <w:lang w:val="en-GB"/>
          </w:rPr>
          <w:t>9.1</w:t>
        </w:r>
        <w:r w:rsidR="007003B2">
          <w:rPr>
            <w:lang w:val="en-GB"/>
          </w:rPr>
          <w:fldChar w:fldCharType="end"/>
        </w:r>
        <w:r w:rsidR="007003B2">
          <w:rPr>
            <w:lang w:val="en-GB"/>
          </w:rPr>
          <w:t xml:space="preserve"> hereof</w:t>
        </w:r>
        <w:r w:rsidRPr="00F569CD">
          <w:rPr>
            <w:lang w:val="en-GB"/>
          </w:rPr>
          <w:t>.</w:t>
        </w:r>
      </w:ins>
    </w:p>
    <w:p w14:paraId="05AB7EE4" w14:textId="77777777" w:rsidR="00F5451D" w:rsidRPr="003A7814" w:rsidRDefault="00004D77" w:rsidP="003A7814">
      <w:pPr>
        <w:pStyle w:val="Heading1"/>
        <w:numPr>
          <w:ilvl w:val="0"/>
          <w:numId w:val="7"/>
        </w:numPr>
        <w:pBdr>
          <w:bottom w:val="single" w:sz="4" w:space="1" w:color="auto"/>
        </w:pBdr>
        <w:spacing w:after="120"/>
        <w:ind w:left="567" w:hanging="567"/>
        <w:rPr>
          <w:ins w:id="349" w:author="Microsoft Office User" w:date="2021-01-22T18:37:00Z"/>
          <w:u w:val="none"/>
        </w:rPr>
      </w:pPr>
      <w:ins w:id="350" w:author="Microsoft Office User" w:date="2021-01-22T18:37:00Z">
        <w:r w:rsidRPr="003A7814">
          <w:rPr>
            <w:u w:val="none"/>
          </w:rPr>
          <w:t>Representations and Warranties</w:t>
        </w:r>
      </w:ins>
    </w:p>
    <w:p w14:paraId="1F2FB77D" w14:textId="77777777" w:rsidR="00222383" w:rsidRPr="00F569CD" w:rsidRDefault="00004D77" w:rsidP="00D1583E">
      <w:pPr>
        <w:pStyle w:val="ListParagraph"/>
        <w:numPr>
          <w:ilvl w:val="1"/>
          <w:numId w:val="7"/>
        </w:numPr>
        <w:tabs>
          <w:tab w:val="left" w:pos="709"/>
        </w:tabs>
        <w:spacing w:before="120" w:after="120"/>
        <w:ind w:left="0" w:firstLine="0"/>
        <w:contextualSpacing w:val="0"/>
        <w:jc w:val="both"/>
        <w:rPr>
          <w:ins w:id="351" w:author="Microsoft Office User" w:date="2021-01-22T18:37:00Z"/>
          <w:lang w:val="en-GB"/>
        </w:rPr>
      </w:pPr>
      <w:ins w:id="352" w:author="Microsoft Office User" w:date="2021-01-22T18:37:00Z">
        <w:r w:rsidRPr="00F569CD">
          <w:rPr>
            <w:lang w:val="en-GB"/>
          </w:rPr>
          <w:t xml:space="preserve">The Company and </w:t>
        </w:r>
        <w:r w:rsidR="00A7072A">
          <w:rPr>
            <w:lang w:val="en-GB"/>
          </w:rPr>
          <w:t>Contractor</w:t>
        </w:r>
        <w:r w:rsidR="0008141D" w:rsidRPr="00F569CD">
          <w:rPr>
            <w:lang w:val="en-GB"/>
          </w:rPr>
          <w:t xml:space="preserve"> </w:t>
        </w:r>
        <w:r w:rsidRPr="00F569CD">
          <w:rPr>
            <w:lang w:val="en-GB"/>
          </w:rPr>
          <w:t xml:space="preserve">respectively represents and warrants to each other that each respectively is fully authorized and empowered to enter into the Agreement and that their entering into the Agreement and to each </w:t>
        </w:r>
        <w:r w:rsidR="0008141D" w:rsidRPr="00F569CD">
          <w:rPr>
            <w:lang w:val="en-GB"/>
          </w:rPr>
          <w:t>P</w:t>
        </w:r>
        <w:r w:rsidRPr="00F569CD">
          <w:rPr>
            <w:lang w:val="en-GB"/>
          </w:rPr>
          <w:t>art</w:t>
        </w:r>
        <w:r w:rsidR="0008141D" w:rsidRPr="00F569CD">
          <w:rPr>
            <w:lang w:val="en-GB"/>
          </w:rPr>
          <w:t>y’s</w:t>
        </w:r>
        <w:r w:rsidRPr="00F569CD">
          <w:rPr>
            <w:lang w:val="en-GB"/>
          </w:rPr>
          <w:t xml:space="preserve"> knowledge the performance of their respective obligations under the Agreement will not violate any agreement between the Company or </w:t>
        </w:r>
        <w:r w:rsidR="00A7072A">
          <w:rPr>
            <w:lang w:val="en-GB"/>
          </w:rPr>
          <w:t>Contractor</w:t>
        </w:r>
        <w:r w:rsidR="0008141D" w:rsidRPr="00F569CD">
          <w:rPr>
            <w:lang w:val="en-GB"/>
          </w:rPr>
          <w:t xml:space="preserve"> </w:t>
        </w:r>
        <w:r w:rsidRPr="00F569CD">
          <w:rPr>
            <w:lang w:val="en-GB"/>
          </w:rPr>
          <w:t>respectively and any other person, firm or organization or any law or governmental regulation.</w:t>
        </w:r>
      </w:ins>
    </w:p>
    <w:p w14:paraId="049EF4E8" w14:textId="77777777" w:rsidR="00587E81" w:rsidRPr="00F569CD" w:rsidRDefault="00A7072A" w:rsidP="00D1583E">
      <w:pPr>
        <w:pStyle w:val="ListParagraph"/>
        <w:numPr>
          <w:ilvl w:val="1"/>
          <w:numId w:val="7"/>
        </w:numPr>
        <w:tabs>
          <w:tab w:val="left" w:pos="709"/>
        </w:tabs>
        <w:spacing w:before="120" w:after="120"/>
        <w:ind w:left="0" w:firstLine="0"/>
        <w:contextualSpacing w:val="0"/>
        <w:jc w:val="both"/>
        <w:rPr>
          <w:ins w:id="353" w:author="Microsoft Office User" w:date="2021-01-22T18:37:00Z"/>
          <w:lang w:val="en-GB"/>
        </w:rPr>
      </w:pPr>
      <w:ins w:id="354" w:author="Microsoft Office User" w:date="2021-01-22T18:37:00Z">
        <w:r>
          <w:rPr>
            <w:lang w:val="en-GB"/>
          </w:rPr>
          <w:t>Contractor</w:t>
        </w:r>
        <w:r w:rsidR="00587E81" w:rsidRPr="00F569CD">
          <w:rPr>
            <w:lang w:val="en-GB"/>
          </w:rPr>
          <w:t xml:space="preserve"> represents and warrants to </w:t>
        </w:r>
        <w:r w:rsidR="00FA61C7">
          <w:rPr>
            <w:lang w:val="en-GB"/>
          </w:rPr>
          <w:t xml:space="preserve">the Company </w:t>
        </w:r>
        <w:r w:rsidR="00587E81" w:rsidRPr="00F569CD">
          <w:rPr>
            <w:lang w:val="en-GB"/>
          </w:rPr>
          <w:t>that all Services, work and deliverables to be performed hereunder shall be performed by qualified personnel in a professional and workmanlike manner, in accordance with the highest industry standards.</w:t>
        </w:r>
        <w:r w:rsidR="001D6FF5">
          <w:rPr>
            <w:lang w:val="en-GB"/>
          </w:rPr>
          <w:t xml:space="preserve"> </w:t>
        </w:r>
        <w:r w:rsidR="00587E81" w:rsidRPr="00F569CD">
          <w:rPr>
            <w:lang w:val="en-GB"/>
          </w:rPr>
          <w:t xml:space="preserve">All services shall be rendered to the good faith satisfaction of </w:t>
        </w:r>
        <w:r w:rsidR="00FA61C7">
          <w:rPr>
            <w:lang w:val="en-GB"/>
          </w:rPr>
          <w:t>the Company</w:t>
        </w:r>
        <w:r w:rsidR="00587E81" w:rsidRPr="00F569CD">
          <w:rPr>
            <w:lang w:val="en-GB"/>
          </w:rPr>
          <w:t>.</w:t>
        </w:r>
      </w:ins>
    </w:p>
    <w:p w14:paraId="61260820" w14:textId="77777777" w:rsidR="00587E81" w:rsidRDefault="00A7072A" w:rsidP="00D1583E">
      <w:pPr>
        <w:pStyle w:val="ListParagraph"/>
        <w:numPr>
          <w:ilvl w:val="1"/>
          <w:numId w:val="7"/>
        </w:numPr>
        <w:tabs>
          <w:tab w:val="left" w:pos="709"/>
        </w:tabs>
        <w:spacing w:before="120" w:after="120"/>
        <w:ind w:left="0" w:firstLine="0"/>
        <w:contextualSpacing w:val="0"/>
        <w:jc w:val="both"/>
        <w:rPr>
          <w:ins w:id="355" w:author="Microsoft Office User" w:date="2021-01-22T18:37:00Z"/>
          <w:lang w:val="en-GB"/>
        </w:rPr>
      </w:pPr>
      <w:ins w:id="356" w:author="Microsoft Office User" w:date="2021-01-22T18:37:00Z">
        <w:r>
          <w:rPr>
            <w:lang w:val="en-GB"/>
          </w:rPr>
          <w:t>Contractor</w:t>
        </w:r>
        <w:r w:rsidR="00587E81" w:rsidRPr="00F569CD">
          <w:rPr>
            <w:lang w:val="en-GB"/>
          </w:rPr>
          <w:t xml:space="preserve"> represents and warrants to the Company that the Company will receive good and valid title to all deliverables delivered by </w:t>
        </w:r>
        <w:r>
          <w:rPr>
            <w:lang w:val="en-GB"/>
          </w:rPr>
          <w:t>Contractor</w:t>
        </w:r>
        <w:r w:rsidR="00587E81" w:rsidRPr="00F569CD">
          <w:rPr>
            <w:lang w:val="en-GB"/>
          </w:rPr>
          <w:t xml:space="preserve"> to the Company under this Agreement, free and clear of all encumbrances and liens of any type.</w:t>
        </w:r>
      </w:ins>
    </w:p>
    <w:p w14:paraId="0B129509" w14:textId="77777777" w:rsidR="00116CD6" w:rsidRPr="00F569CD" w:rsidRDefault="00116CD6" w:rsidP="00D1583E">
      <w:pPr>
        <w:pStyle w:val="ListParagraph"/>
        <w:numPr>
          <w:ilvl w:val="1"/>
          <w:numId w:val="7"/>
        </w:numPr>
        <w:tabs>
          <w:tab w:val="left" w:pos="709"/>
        </w:tabs>
        <w:spacing w:before="120" w:after="120"/>
        <w:ind w:left="0" w:firstLine="0"/>
        <w:contextualSpacing w:val="0"/>
        <w:jc w:val="both"/>
        <w:rPr>
          <w:ins w:id="357" w:author="Microsoft Office User" w:date="2021-01-22T18:37:00Z"/>
          <w:lang w:val="en-GB"/>
        </w:rPr>
      </w:pPr>
      <w:ins w:id="358" w:author="Microsoft Office User" w:date="2021-01-22T18:37:00Z">
        <w:r w:rsidRPr="00116CD6">
          <w:rPr>
            <w:lang w:val="en-GB"/>
          </w:rPr>
          <w:t>Contractor represents and warrants that Contractor has no outstanding agreement or obligation that is in conflict with any provision of this Agreement, or that would preclude Contractor from complying with the provisions hereof. Contractor further represents and warrants that Contractor will not enter into any such conflicting Agreement during the term of this Agreement</w:t>
        </w:r>
        <w:r w:rsidR="004D780F">
          <w:rPr>
            <w:lang w:val="en-GB"/>
          </w:rPr>
          <w:t>.</w:t>
        </w:r>
      </w:ins>
    </w:p>
    <w:p w14:paraId="62EC32D7" w14:textId="77777777" w:rsidR="00587E81" w:rsidRPr="00F569CD" w:rsidRDefault="00A7072A" w:rsidP="00D1583E">
      <w:pPr>
        <w:pStyle w:val="ListParagraph"/>
        <w:numPr>
          <w:ilvl w:val="1"/>
          <w:numId w:val="7"/>
        </w:numPr>
        <w:tabs>
          <w:tab w:val="left" w:pos="709"/>
        </w:tabs>
        <w:spacing w:before="120" w:after="120"/>
        <w:ind w:left="0" w:firstLine="0"/>
        <w:contextualSpacing w:val="0"/>
        <w:jc w:val="both"/>
        <w:rPr>
          <w:ins w:id="359" w:author="Microsoft Office User" w:date="2021-01-22T18:37:00Z"/>
          <w:lang w:val="en-GB"/>
        </w:rPr>
      </w:pPr>
      <w:ins w:id="360" w:author="Microsoft Office User" w:date="2021-01-22T18:37:00Z">
        <w:r>
          <w:rPr>
            <w:lang w:val="en-GB"/>
          </w:rPr>
          <w:t>Contractor</w:t>
        </w:r>
        <w:r w:rsidR="00587E81" w:rsidRPr="00F569CD">
          <w:rPr>
            <w:lang w:val="en-GB"/>
          </w:rPr>
          <w:t xml:space="preserve"> represents and warrants to the Company that </w:t>
        </w:r>
        <w:r>
          <w:rPr>
            <w:lang w:val="en-GB"/>
          </w:rPr>
          <w:t>Contractor</w:t>
        </w:r>
        <w:r w:rsidR="00587E81" w:rsidRPr="00F569CD">
          <w:rPr>
            <w:lang w:val="en-GB"/>
          </w:rPr>
          <w:t xml:space="preserve">, in connection with performing the Services, </w:t>
        </w:r>
        <w:r w:rsidR="005814FF">
          <w:rPr>
            <w:lang w:val="en-GB"/>
          </w:rPr>
          <w:t>as well as t</w:t>
        </w:r>
        <w:r w:rsidR="005814FF" w:rsidRPr="005814FF">
          <w:rPr>
            <w:lang w:val="en-GB"/>
          </w:rPr>
          <w:t xml:space="preserve">he use </w:t>
        </w:r>
        <w:r w:rsidR="005814FF">
          <w:rPr>
            <w:lang w:val="en-GB"/>
          </w:rPr>
          <w:t>of the Services</w:t>
        </w:r>
        <w:r w:rsidR="005814FF" w:rsidRPr="005814FF">
          <w:rPr>
            <w:lang w:val="en-GB"/>
          </w:rPr>
          <w:t xml:space="preserve"> by the Company or its customers, representatives, distributors or dealers</w:t>
        </w:r>
        <w:r w:rsidR="005814FF">
          <w:rPr>
            <w:lang w:val="en-GB"/>
          </w:rPr>
          <w:t>,</w:t>
        </w:r>
        <w:r w:rsidR="005814FF" w:rsidRPr="005814FF">
          <w:rPr>
            <w:lang w:val="en-GB"/>
          </w:rPr>
          <w:t xml:space="preserve"> </w:t>
        </w:r>
        <w:r w:rsidR="00587E81" w:rsidRPr="00F569CD">
          <w:rPr>
            <w:lang w:val="en-GB"/>
          </w:rPr>
          <w:t xml:space="preserve">will </w:t>
        </w:r>
        <w:r w:rsidR="00647911">
          <w:rPr>
            <w:lang w:val="en-GB"/>
          </w:rPr>
          <w:t xml:space="preserve">not </w:t>
        </w:r>
        <w:r w:rsidR="00587E81" w:rsidRPr="00F569CD">
          <w:rPr>
            <w:lang w:val="en-GB"/>
          </w:rPr>
          <w:t xml:space="preserve">infringe any patent, copyright, trademark, trade secret or other </w:t>
        </w:r>
        <w:r w:rsidR="00CC21F5">
          <w:rPr>
            <w:lang w:val="en-GB"/>
          </w:rPr>
          <w:t>proprietary (including intellectual property)</w:t>
        </w:r>
        <w:r w:rsidR="00587E81" w:rsidRPr="00F569CD">
          <w:rPr>
            <w:lang w:val="en-GB"/>
          </w:rPr>
          <w:t xml:space="preserve"> right of any </w:t>
        </w:r>
        <w:r w:rsidR="00587E81" w:rsidRPr="00F569CD">
          <w:rPr>
            <w:lang w:val="en-GB"/>
          </w:rPr>
          <w:lastRenderedPageBreak/>
          <w:t>third party.</w:t>
        </w:r>
        <w:r w:rsidR="001D6FF5">
          <w:rPr>
            <w:lang w:val="en-GB"/>
          </w:rPr>
          <w:t xml:space="preserve"> </w:t>
        </w:r>
        <w:r>
          <w:rPr>
            <w:lang w:val="en-GB"/>
          </w:rPr>
          <w:t>Contractor</w:t>
        </w:r>
        <w:r w:rsidR="00587E81" w:rsidRPr="00F569CD">
          <w:rPr>
            <w:lang w:val="en-GB"/>
          </w:rPr>
          <w:t xml:space="preserve"> further represents and warrants to the Company that </w:t>
        </w:r>
        <w:r>
          <w:rPr>
            <w:lang w:val="en-GB"/>
          </w:rPr>
          <w:t>Contractor</w:t>
        </w:r>
        <w:r w:rsidR="00587E81" w:rsidRPr="00F569CD">
          <w:rPr>
            <w:lang w:val="en-GB"/>
          </w:rPr>
          <w:t xml:space="preserve"> will not use any trade secrets or confidential or proprietary information owned by any third party in performing the Services</w:t>
        </w:r>
        <w:r w:rsidR="00C04508">
          <w:rPr>
            <w:lang w:val="en-GB"/>
          </w:rPr>
          <w:t xml:space="preserve"> as well as that </w:t>
        </w:r>
        <w:r w:rsidR="00587E81" w:rsidRPr="00F569CD">
          <w:rPr>
            <w:lang w:val="en-GB"/>
          </w:rPr>
          <w:t xml:space="preserve">neither </w:t>
        </w:r>
        <w:r>
          <w:rPr>
            <w:lang w:val="en-GB"/>
          </w:rPr>
          <w:t>Contractor</w:t>
        </w:r>
        <w:r w:rsidR="00587E81" w:rsidRPr="00F569CD">
          <w:rPr>
            <w:lang w:val="en-GB"/>
          </w:rPr>
          <w:t xml:space="preserve"> nor any other company or individual performing Services pursuant to this Agreement is under any obligation to assign or give any work done under this Agreement to any third party.</w:t>
        </w:r>
        <w:r w:rsidR="00152461">
          <w:rPr>
            <w:lang w:val="en-GB"/>
          </w:rPr>
          <w:t xml:space="preserve"> </w:t>
        </w:r>
        <w:r w:rsidR="00152461" w:rsidRPr="00152461">
          <w:rPr>
            <w:lang w:val="en-GB"/>
          </w:rPr>
          <w:t>Contractor agrees to indemnify and hold the Company harmless against any liability, loss, cost, damage, claims, demands or expenses (including reasonable attorneys’ fees) of the Company or its customers, representatives, distributors or dealers arising out of any infringement or claim of infringement with respect to any materials or Services provided by Contractor.</w:t>
        </w:r>
      </w:ins>
    </w:p>
    <w:p w14:paraId="0450C71A" w14:textId="77777777" w:rsidR="00BD2C93" w:rsidRPr="0074379D" w:rsidRDefault="00BD2C93" w:rsidP="0074379D">
      <w:pPr>
        <w:pStyle w:val="Heading1"/>
        <w:numPr>
          <w:ilvl w:val="0"/>
          <w:numId w:val="2"/>
        </w:numPr>
        <w:pBdr>
          <w:bottom w:val="single" w:sz="4" w:space="1" w:color="auto"/>
        </w:pBdr>
        <w:spacing w:after="120"/>
        <w:ind w:left="567" w:hanging="567"/>
        <w:rPr>
          <w:del w:id="361" w:author="Microsoft Office User" w:date="2021-01-22T18:37:00Z"/>
          <w:b w:val="0"/>
          <w:color w:val="000000" w:themeColor="text1"/>
          <w:lang w:val="en-US"/>
        </w:rPr>
      </w:pPr>
      <w:del w:id="362" w:author="Microsoft Office User" w:date="2021-01-22T18:37:00Z">
        <w:r w:rsidRPr="0074379D">
          <w:rPr>
            <w:color w:val="000000" w:themeColor="text1"/>
            <w:lang w:val="en-US"/>
          </w:rPr>
          <w:delText>Vacation</w:delText>
        </w:r>
      </w:del>
    </w:p>
    <w:p w14:paraId="29F2EBB7" w14:textId="77777777" w:rsidR="00BD2C93" w:rsidRPr="0074379D" w:rsidRDefault="00BD2C93" w:rsidP="0074379D">
      <w:pPr>
        <w:spacing w:before="120" w:after="120"/>
        <w:jc w:val="both"/>
        <w:rPr>
          <w:del w:id="363" w:author="Microsoft Office User" w:date="2021-01-22T18:37:00Z"/>
          <w:lang w:val="en-US"/>
        </w:rPr>
      </w:pPr>
      <w:del w:id="364" w:author="Microsoft Office User" w:date="2021-01-22T18:37:00Z">
        <w:r w:rsidRPr="0074379D">
          <w:rPr>
            <w:lang w:val="en-US"/>
          </w:rPr>
          <w:delText xml:space="preserve">The Employee will be entitled to paid vacation for each calendar year during </w:delText>
        </w:r>
        <w:r w:rsidR="009D5BC5" w:rsidRPr="0074379D">
          <w:rPr>
            <w:lang w:val="en-US"/>
          </w:rPr>
          <w:delText>Employee’s</w:delText>
        </w:r>
        <w:r w:rsidRPr="0074379D">
          <w:rPr>
            <w:lang w:val="en-US"/>
          </w:rPr>
          <w:delText xml:space="preserve"> employment</w:delText>
        </w:r>
        <w:r w:rsidR="009D5BC5" w:rsidRPr="0074379D">
          <w:rPr>
            <w:lang w:val="en-US"/>
          </w:rPr>
          <w:delText xml:space="preserve"> in accordance with applicable law and the Company’</w:delText>
        </w:r>
        <w:r w:rsidRPr="0074379D">
          <w:rPr>
            <w:lang w:val="en-US"/>
          </w:rPr>
          <w:delText xml:space="preserve">s established vacation pay policies; provided, however, that vacation will only be taken at such times as not to interfere with the necessary performance of </w:delText>
        </w:r>
        <w:r w:rsidR="009D5BC5" w:rsidRPr="0074379D">
          <w:rPr>
            <w:lang w:val="en-US"/>
          </w:rPr>
          <w:delText>the Employee’s</w:delText>
        </w:r>
        <w:r w:rsidRPr="0074379D">
          <w:rPr>
            <w:lang w:val="en-US"/>
          </w:rPr>
          <w:delText xml:space="preserve"> duties and obligations under this Agreement.</w:delText>
        </w:r>
        <w:r w:rsidR="00A61896" w:rsidRPr="0074379D">
          <w:rPr>
            <w:lang w:val="en-US"/>
          </w:rPr>
          <w:delText xml:space="preserve"> In addition, the Employee shall be entitled to the usual Greek public holidays.</w:delText>
        </w:r>
      </w:del>
    </w:p>
    <w:p w14:paraId="674998F4" w14:textId="77777777" w:rsidR="0036297C" w:rsidRPr="003A7814" w:rsidRDefault="0036297C" w:rsidP="003A7814">
      <w:pPr>
        <w:pStyle w:val="Heading1"/>
        <w:numPr>
          <w:ilvl w:val="0"/>
          <w:numId w:val="7"/>
        </w:numPr>
        <w:pBdr>
          <w:bottom w:val="single" w:sz="4" w:space="1" w:color="auto"/>
        </w:pBdr>
        <w:spacing w:after="120"/>
        <w:ind w:left="567" w:hanging="567"/>
        <w:rPr>
          <w:u w:val="none"/>
          <w:rPrChange w:id="365" w:author="Microsoft Office User" w:date="2021-01-22T18:37:00Z">
            <w:rPr>
              <w:rFonts w:ascii="Times New Roman" w:hAnsi="Times New Roman" w:cs="Times New Roman"/>
              <w:b/>
              <w:color w:val="000000" w:themeColor="text1"/>
              <w:sz w:val="24"/>
              <w:szCs w:val="24"/>
              <w:lang w:val="en-US"/>
            </w:rPr>
          </w:rPrChange>
        </w:rPr>
        <w:pPrChange w:id="366" w:author="Microsoft Office User" w:date="2021-01-22T18:37:00Z">
          <w:pPr>
            <w:pStyle w:val="Heading1"/>
            <w:numPr>
              <w:numId w:val="2"/>
            </w:numPr>
            <w:pBdr>
              <w:bottom w:val="single" w:sz="4" w:space="1" w:color="auto"/>
            </w:pBdr>
            <w:spacing w:after="120"/>
            <w:ind w:left="567" w:hanging="567"/>
            <w:jc w:val="both"/>
          </w:pPr>
        </w:pPrChange>
      </w:pPr>
      <w:bookmarkStart w:id="367" w:name="_Ref527490987"/>
      <w:bookmarkStart w:id="368" w:name="_Ref507670838"/>
      <w:r w:rsidRPr="003A7814">
        <w:rPr>
          <w:u w:val="none"/>
          <w:rPrChange w:id="369" w:author="Microsoft Office User" w:date="2021-01-22T18:37:00Z">
            <w:rPr>
              <w:rFonts w:ascii="Times New Roman" w:hAnsi="Times New Roman" w:cs="Times New Roman"/>
              <w:b/>
              <w:color w:val="000000" w:themeColor="text1"/>
              <w:sz w:val="24"/>
              <w:szCs w:val="24"/>
              <w:lang w:val="en-US"/>
            </w:rPr>
          </w:rPrChange>
        </w:rPr>
        <w:t>Confidentiality – Non-Disclosure</w:t>
      </w:r>
      <w:bookmarkEnd w:id="367"/>
    </w:p>
    <w:p w14:paraId="0D7DC1CE" w14:textId="0A716345" w:rsidR="0036297C" w:rsidRPr="00DB7DA8" w:rsidRDefault="00BF5D72" w:rsidP="0078504D">
      <w:pPr>
        <w:pStyle w:val="ListParagraph"/>
        <w:numPr>
          <w:ilvl w:val="1"/>
          <w:numId w:val="7"/>
        </w:numPr>
        <w:spacing w:before="120" w:after="120"/>
        <w:ind w:left="0" w:firstLine="0"/>
        <w:contextualSpacing w:val="0"/>
        <w:jc w:val="both"/>
        <w:rPr>
          <w:lang w:val="en-GB"/>
          <w:rPrChange w:id="370" w:author="Microsoft Office User" w:date="2021-01-22T18:37:00Z">
            <w:rPr>
              <w:lang w:val="en-US"/>
            </w:rPr>
          </w:rPrChange>
        </w:rPr>
        <w:pPrChange w:id="371" w:author="Microsoft Office User" w:date="2021-01-22T18:37:00Z">
          <w:pPr>
            <w:pStyle w:val="ListParagraph"/>
            <w:numPr>
              <w:ilvl w:val="1"/>
              <w:numId w:val="2"/>
            </w:numPr>
            <w:tabs>
              <w:tab w:val="left" w:pos="567"/>
            </w:tabs>
            <w:spacing w:before="120" w:after="120"/>
            <w:ind w:left="0"/>
            <w:jc w:val="both"/>
          </w:pPr>
        </w:pPrChange>
      </w:pPr>
      <w:bookmarkStart w:id="372" w:name="_Ref527489739"/>
      <w:bookmarkStart w:id="373" w:name="_Ref529197022"/>
      <w:ins w:id="374" w:author="Microsoft Office User" w:date="2021-01-22T18:37:00Z">
        <w:r>
          <w:rPr>
            <w:lang w:val="en-GB"/>
          </w:rPr>
          <w:t>D</w:t>
        </w:r>
        <w:r w:rsidR="00DB7DA8" w:rsidRPr="00DB7DA8">
          <w:rPr>
            <w:lang w:val="en-GB"/>
          </w:rPr>
          <w:t>uring the Term</w:t>
        </w:r>
      </w:ins>
      <w:del w:id="375" w:author="Microsoft Office User" w:date="2021-01-22T18:37:00Z">
        <w:r w:rsidR="0036297C" w:rsidRPr="00ED782D">
          <w:rPr>
            <w:lang w:val="en-US"/>
          </w:rPr>
          <w:delText>The Employee acknowledges that his</w:delText>
        </w:r>
        <w:r w:rsidR="0036297C" w:rsidRPr="00B05057">
          <w:rPr>
            <w:lang w:val="en-US"/>
          </w:rPr>
          <w:delText>/</w:delText>
        </w:r>
        <w:r w:rsidR="0036297C" w:rsidRPr="00ED782D">
          <w:rPr>
            <w:lang w:val="en-US"/>
          </w:rPr>
          <w:delText xml:space="preserve">her employment by the Company, or while being associated with the </w:delText>
        </w:r>
        <w:r w:rsidR="0036297C" w:rsidRPr="00CD0FDE">
          <w:rPr>
            <w:lang w:val="en-US"/>
          </w:rPr>
          <w:delText>Company Affiliates</w:delText>
        </w:r>
        <w:r w:rsidR="0036297C" w:rsidRPr="00ED782D">
          <w:rPr>
            <w:lang w:val="en-US"/>
          </w:rPr>
          <w:delText xml:space="preserve">, the Employee has had and will continue to have access to and become informed of Confidential Information that is a competitive asset of the Company or the Company Affiliates, and agrees that the Company and the Company Affiliates have a protectable interest in such Confidential Information. Therefore, the Employee agrees that during the </w:delText>
        </w:r>
        <w:r w:rsidR="0036297C" w:rsidRPr="00CD0FDE">
          <w:rPr>
            <w:lang w:val="en-US"/>
          </w:rPr>
          <w:delText>Term</w:delText>
        </w:r>
      </w:del>
      <w:r w:rsidR="0036297C" w:rsidRPr="00DB7DA8">
        <w:rPr>
          <w:lang w:val="en-GB"/>
          <w:rPrChange w:id="376" w:author="Microsoft Office User" w:date="2021-01-22T18:37:00Z">
            <w:rPr>
              <w:lang w:val="en-US"/>
            </w:rPr>
          </w:rPrChange>
        </w:rPr>
        <w:t xml:space="preserve"> </w:t>
      </w:r>
      <w:r w:rsidR="0036297C">
        <w:rPr>
          <w:lang w:val="en-GB"/>
          <w:rPrChange w:id="377" w:author="Microsoft Office User" w:date="2021-01-22T18:37:00Z">
            <w:rPr>
              <w:lang w:val="en-US"/>
            </w:rPr>
          </w:rPrChange>
        </w:rPr>
        <w:t xml:space="preserve">and after the termination of </w:t>
      </w:r>
      <w:ins w:id="378" w:author="Microsoft Office User" w:date="2021-01-22T18:37:00Z">
        <w:r>
          <w:rPr>
            <w:lang w:val="en-GB"/>
          </w:rPr>
          <w:t>this Agreement</w:t>
        </w:r>
      </w:ins>
      <w:del w:id="379" w:author="Microsoft Office User" w:date="2021-01-22T18:37:00Z">
        <w:r w:rsidR="0036297C" w:rsidRPr="00ED782D">
          <w:rPr>
            <w:lang w:val="en-US"/>
          </w:rPr>
          <w:delText xml:space="preserve">the </w:delText>
        </w:r>
        <w:r w:rsidR="0036297C" w:rsidRPr="00CB6F50">
          <w:rPr>
            <w:lang w:val="en-US"/>
          </w:rPr>
          <w:delText>Appointment</w:delText>
        </w:r>
      </w:del>
      <w:r w:rsidR="0036297C" w:rsidRPr="00DB7DA8">
        <w:rPr>
          <w:lang w:val="en-GB"/>
          <w:rPrChange w:id="380" w:author="Microsoft Office User" w:date="2021-01-22T18:37:00Z">
            <w:rPr>
              <w:lang w:val="en-US"/>
            </w:rPr>
          </w:rPrChange>
        </w:rPr>
        <w:t xml:space="preserve"> for any reason </w:t>
      </w:r>
      <w:ins w:id="381" w:author="Microsoft Office User" w:date="2021-01-22T18:37:00Z">
        <w:r>
          <w:rPr>
            <w:lang w:val="en-GB"/>
          </w:rPr>
          <w:t>Contractor</w:t>
        </w:r>
      </w:ins>
      <w:del w:id="382" w:author="Microsoft Office User" w:date="2021-01-22T18:37:00Z">
        <w:r w:rsidR="0036297C" w:rsidRPr="00ED782D">
          <w:rPr>
            <w:lang w:val="en-US"/>
          </w:rPr>
          <w:delText>the Employee</w:delText>
        </w:r>
      </w:del>
      <w:r w:rsidR="0036297C" w:rsidRPr="00DB7DA8">
        <w:rPr>
          <w:lang w:val="en-GB"/>
          <w:rPrChange w:id="383" w:author="Microsoft Office User" w:date="2021-01-22T18:37:00Z">
            <w:rPr>
              <w:lang w:val="en-US"/>
            </w:rPr>
          </w:rPrChange>
        </w:rPr>
        <w:t xml:space="preserve"> (a) shall keep strictly confidential, and use solely for purposes of performing the </w:t>
      </w:r>
      <w:ins w:id="384" w:author="Microsoft Office User" w:date="2021-01-22T18:37:00Z">
        <w:r>
          <w:rPr>
            <w:lang w:val="en-GB"/>
          </w:rPr>
          <w:t>Services</w:t>
        </w:r>
      </w:ins>
      <w:del w:id="385" w:author="Microsoft Office User" w:date="2021-01-22T18:37:00Z">
        <w:r w:rsidR="0036297C" w:rsidRPr="00ED782D">
          <w:rPr>
            <w:lang w:val="en-US"/>
          </w:rPr>
          <w:delText>Employee’s employment-related duties</w:delText>
        </w:r>
      </w:del>
      <w:r w:rsidR="0036297C" w:rsidRPr="00DB7DA8">
        <w:rPr>
          <w:lang w:val="en-GB"/>
          <w:rPrChange w:id="386" w:author="Microsoft Office User" w:date="2021-01-22T18:37:00Z">
            <w:rPr>
              <w:lang w:val="en-US"/>
            </w:rPr>
          </w:rPrChange>
        </w:rPr>
        <w:t xml:space="preserve">, Confidential Information or any intellectual property disclosed to </w:t>
      </w:r>
      <w:ins w:id="387" w:author="Microsoft Office User" w:date="2021-01-22T18:37:00Z">
        <w:r>
          <w:rPr>
            <w:lang w:val="en-GB"/>
          </w:rPr>
          <w:t>Contractor</w:t>
        </w:r>
      </w:ins>
      <w:del w:id="388" w:author="Microsoft Office User" w:date="2021-01-22T18:37:00Z">
        <w:r w:rsidR="0036297C" w:rsidRPr="00ED782D">
          <w:rPr>
            <w:lang w:val="en-US"/>
          </w:rPr>
          <w:delText>the Employee</w:delText>
        </w:r>
      </w:del>
      <w:r w:rsidR="0036297C" w:rsidRPr="00F569CD">
        <w:rPr>
          <w:lang w:val="en-GB"/>
          <w:rPrChange w:id="389" w:author="Microsoft Office User" w:date="2021-01-22T18:37:00Z">
            <w:rPr>
              <w:lang w:val="en-US"/>
            </w:rPr>
          </w:rPrChange>
        </w:rPr>
        <w:t xml:space="preserve"> </w:t>
      </w:r>
      <w:r w:rsidR="0036297C" w:rsidRPr="00DB7DA8">
        <w:rPr>
          <w:lang w:val="en-GB"/>
          <w:rPrChange w:id="390" w:author="Microsoft Office User" w:date="2021-01-22T18:37:00Z">
            <w:rPr>
              <w:lang w:val="en-US"/>
            </w:rPr>
          </w:rPrChange>
        </w:rPr>
        <w:t xml:space="preserve">by the Company or any of the </w:t>
      </w:r>
      <w:ins w:id="391" w:author="Microsoft Office User" w:date="2021-01-22T18:37:00Z">
        <w:r w:rsidR="00DB7DA8" w:rsidRPr="00DB7DA8">
          <w:rPr>
            <w:lang w:val="en-GB"/>
          </w:rPr>
          <w:t>Company</w:t>
        </w:r>
        <w:r>
          <w:rPr>
            <w:lang w:val="en-GB"/>
          </w:rPr>
          <w:t>’s</w:t>
        </w:r>
        <w:r w:rsidR="00DB7DA8" w:rsidRPr="00DB7DA8">
          <w:rPr>
            <w:lang w:val="en-GB"/>
          </w:rPr>
          <w:t xml:space="preserve"> </w:t>
        </w:r>
        <w:r>
          <w:rPr>
            <w:lang w:val="en-GB"/>
          </w:rPr>
          <w:t>a</w:t>
        </w:r>
        <w:r w:rsidR="00DB7DA8" w:rsidRPr="00DB7DA8">
          <w:rPr>
            <w:lang w:val="en-GB"/>
          </w:rPr>
          <w:t>ffiliates</w:t>
        </w:r>
      </w:ins>
      <w:del w:id="392" w:author="Microsoft Office User" w:date="2021-01-22T18:37:00Z">
        <w:r w:rsidR="0036297C" w:rsidRPr="00ED782D">
          <w:rPr>
            <w:lang w:val="en-US"/>
          </w:rPr>
          <w:delText>Company Affiliates</w:delText>
        </w:r>
      </w:del>
      <w:r w:rsidR="0036297C" w:rsidRPr="00DB7DA8">
        <w:rPr>
          <w:lang w:val="en-GB"/>
          <w:rPrChange w:id="393" w:author="Microsoft Office User" w:date="2021-01-22T18:37:00Z">
            <w:rPr>
              <w:lang w:val="en-US"/>
            </w:rPr>
          </w:rPrChange>
        </w:rPr>
        <w:t xml:space="preserve"> or their customers and suppliers </w:t>
      </w:r>
      <w:ins w:id="394" w:author="Microsoft Office User" w:date="2021-01-22T18:37:00Z">
        <w:r>
          <w:rPr>
            <w:lang w:val="en-GB"/>
          </w:rPr>
          <w:t>during</w:t>
        </w:r>
      </w:ins>
      <w:del w:id="395" w:author="Microsoft Office User" w:date="2021-01-22T18:37:00Z">
        <w:r w:rsidR="0036297C" w:rsidRPr="00ED782D">
          <w:rPr>
            <w:lang w:val="en-US"/>
          </w:rPr>
          <w:delText>in</w:delText>
        </w:r>
      </w:del>
      <w:r w:rsidR="0036297C">
        <w:rPr>
          <w:lang w:val="en-GB"/>
          <w:rPrChange w:id="396" w:author="Microsoft Office User" w:date="2021-01-22T18:37:00Z">
            <w:rPr>
              <w:lang w:val="en-US"/>
            </w:rPr>
          </w:rPrChange>
        </w:rPr>
        <w:t xml:space="preserve"> the </w:t>
      </w:r>
      <w:ins w:id="397" w:author="Microsoft Office User" w:date="2021-01-22T18:37:00Z">
        <w:r>
          <w:rPr>
            <w:lang w:val="en-GB"/>
          </w:rPr>
          <w:t>Term</w:t>
        </w:r>
      </w:ins>
      <w:del w:id="398" w:author="Microsoft Office User" w:date="2021-01-22T18:37:00Z">
        <w:r w:rsidR="0036297C" w:rsidRPr="00ED782D">
          <w:rPr>
            <w:lang w:val="en-US"/>
          </w:rPr>
          <w:delText xml:space="preserve">course of the </w:delText>
        </w:r>
        <w:r w:rsidR="0036297C" w:rsidRPr="00CB6F50">
          <w:rPr>
            <w:lang w:val="en-US"/>
          </w:rPr>
          <w:delText>Appointment</w:delText>
        </w:r>
      </w:del>
      <w:r w:rsidR="0036297C" w:rsidRPr="00DB7DA8">
        <w:rPr>
          <w:lang w:val="en-GB"/>
          <w:rPrChange w:id="399" w:author="Microsoft Office User" w:date="2021-01-22T18:37:00Z">
            <w:rPr>
              <w:lang w:val="en-US"/>
            </w:rPr>
          </w:rPrChange>
        </w:rPr>
        <w:t xml:space="preserve">, and (b) shall not, directly or indirectly, disclose to any unauthorized person or use for </w:t>
      </w:r>
      <w:ins w:id="400" w:author="Microsoft Office User" w:date="2021-01-22T18:37:00Z">
        <w:r>
          <w:rPr>
            <w:lang w:val="en-GB"/>
          </w:rPr>
          <w:t>Contractor</w:t>
        </w:r>
        <w:r w:rsidR="00DB7DA8" w:rsidRPr="00DB7DA8">
          <w:rPr>
            <w:lang w:val="en-GB"/>
          </w:rPr>
          <w:t>’s</w:t>
        </w:r>
      </w:ins>
      <w:del w:id="401" w:author="Microsoft Office User" w:date="2021-01-22T18:37:00Z">
        <w:r w:rsidR="0036297C" w:rsidRPr="00ED782D">
          <w:rPr>
            <w:lang w:val="en-US"/>
          </w:rPr>
          <w:delText>the Employee’s</w:delText>
        </w:r>
      </w:del>
      <w:r w:rsidR="0036297C" w:rsidRPr="00DB7DA8">
        <w:rPr>
          <w:lang w:val="en-GB"/>
          <w:rPrChange w:id="402" w:author="Microsoft Office User" w:date="2021-01-22T18:37:00Z">
            <w:rPr>
              <w:lang w:val="en-US"/>
            </w:rPr>
          </w:rPrChange>
        </w:rPr>
        <w:t xml:space="preserve"> own purposes any such Confidential Information without the prior written consent of the Company.</w:t>
      </w:r>
      <w:bookmarkEnd w:id="372"/>
      <w:bookmarkEnd w:id="373"/>
    </w:p>
    <w:p w14:paraId="2C80A44C" w14:textId="1DD530F0" w:rsidR="0036297C" w:rsidRPr="00DB7DA8" w:rsidRDefault="0036297C" w:rsidP="0078504D">
      <w:pPr>
        <w:pStyle w:val="ListParagraph"/>
        <w:numPr>
          <w:ilvl w:val="1"/>
          <w:numId w:val="7"/>
        </w:numPr>
        <w:spacing w:before="120" w:after="120"/>
        <w:ind w:left="0" w:firstLine="0"/>
        <w:contextualSpacing w:val="0"/>
        <w:jc w:val="both"/>
        <w:rPr>
          <w:lang w:val="en-GB"/>
          <w:rPrChange w:id="403" w:author="Microsoft Office User" w:date="2021-01-22T18:37:00Z">
            <w:rPr>
              <w:lang w:val="en-US"/>
            </w:rPr>
          </w:rPrChange>
        </w:rPr>
        <w:pPrChange w:id="404" w:author="Microsoft Office User" w:date="2021-01-22T18:37:00Z">
          <w:pPr>
            <w:pStyle w:val="ListParagraph"/>
            <w:numPr>
              <w:ilvl w:val="1"/>
              <w:numId w:val="2"/>
            </w:numPr>
            <w:tabs>
              <w:tab w:val="left" w:pos="567"/>
            </w:tabs>
            <w:spacing w:before="120" w:after="120"/>
            <w:ind w:left="0"/>
            <w:jc w:val="both"/>
          </w:pPr>
        </w:pPrChange>
      </w:pPr>
      <w:bookmarkStart w:id="405" w:name="_Ref527489757"/>
      <w:r w:rsidRPr="00DB7DA8">
        <w:rPr>
          <w:lang w:val="en-GB"/>
          <w:rPrChange w:id="406" w:author="Microsoft Office User" w:date="2021-01-22T18:37:00Z">
            <w:rPr>
              <w:lang w:val="en-US"/>
            </w:rPr>
          </w:rPrChange>
        </w:rPr>
        <w:t xml:space="preserve">Notwithstanding </w:t>
      </w:r>
      <w:r w:rsidR="00462751" w:rsidRPr="00DB7DA8">
        <w:rPr>
          <w:lang w:val="en-GB"/>
          <w:rPrChange w:id="407" w:author="Microsoft Office User" w:date="2021-01-22T18:37:00Z">
            <w:rPr>
              <w:lang w:val="en-US"/>
            </w:rPr>
          </w:rPrChange>
        </w:rPr>
        <w:t xml:space="preserve">clause </w:t>
      </w:r>
      <w:ins w:id="408" w:author="Microsoft Office User" w:date="2021-01-22T18:37:00Z">
        <w:r w:rsidR="00856106">
          <w:rPr>
            <w:lang w:val="en-GB"/>
          </w:rPr>
          <w:fldChar w:fldCharType="begin"/>
        </w:r>
        <w:r w:rsidR="00856106">
          <w:rPr>
            <w:lang w:val="en-GB"/>
          </w:rPr>
          <w:instrText xml:space="preserve"> REF _Ref529197022 \r \h </w:instrText>
        </w:r>
        <w:r w:rsidR="00856106">
          <w:rPr>
            <w:lang w:val="en-GB"/>
          </w:rPr>
        </w:r>
        <w:r w:rsidR="00856106">
          <w:rPr>
            <w:lang w:val="en-GB"/>
          </w:rPr>
          <w:fldChar w:fldCharType="separate"/>
        </w:r>
        <w:r w:rsidR="00856106">
          <w:rPr>
            <w:lang w:val="en-GB"/>
          </w:rPr>
          <w:t>6.1</w:t>
        </w:r>
        <w:r w:rsidR="00856106">
          <w:rPr>
            <w:lang w:val="en-GB"/>
          </w:rPr>
          <w:fldChar w:fldCharType="end"/>
        </w:r>
      </w:ins>
      <w:del w:id="409" w:author="Microsoft Office User" w:date="2021-01-22T18:37:00Z">
        <w:r w:rsidR="00462751">
          <w:rPr>
            <w:highlight w:val="yellow"/>
            <w:lang w:val="en-US"/>
          </w:rPr>
          <w:fldChar w:fldCharType="begin"/>
        </w:r>
        <w:r w:rsidR="00462751">
          <w:rPr>
            <w:lang w:val="en-US"/>
          </w:rPr>
          <w:delInstrText xml:space="preserve"> REF _Ref527489739 \r \h </w:delInstrText>
        </w:r>
        <w:r w:rsidR="00462751">
          <w:rPr>
            <w:highlight w:val="yellow"/>
            <w:lang w:val="en-US"/>
          </w:rPr>
        </w:r>
        <w:r w:rsidR="00462751">
          <w:rPr>
            <w:highlight w:val="yellow"/>
            <w:lang w:val="en-US"/>
          </w:rPr>
          <w:fldChar w:fldCharType="separate"/>
        </w:r>
        <w:r w:rsidR="001C1A14">
          <w:rPr>
            <w:lang w:val="en-US"/>
          </w:rPr>
          <w:delText>7.1</w:delText>
        </w:r>
        <w:r w:rsidR="00462751">
          <w:rPr>
            <w:highlight w:val="yellow"/>
            <w:lang w:val="en-US"/>
          </w:rPr>
          <w:fldChar w:fldCharType="end"/>
        </w:r>
      </w:del>
      <w:r w:rsidRPr="00DB7DA8">
        <w:rPr>
          <w:lang w:val="en-GB"/>
          <w:rPrChange w:id="410" w:author="Microsoft Office User" w:date="2021-01-22T18:37:00Z">
            <w:rPr>
              <w:lang w:val="en-US"/>
            </w:rPr>
          </w:rPrChange>
        </w:rPr>
        <w:t xml:space="preserve"> above, </w:t>
      </w:r>
      <w:ins w:id="411" w:author="Microsoft Office User" w:date="2021-01-22T18:37:00Z">
        <w:r w:rsidR="00BF5D72">
          <w:rPr>
            <w:lang w:val="en-GB"/>
          </w:rPr>
          <w:t>Contractor</w:t>
        </w:r>
      </w:ins>
      <w:del w:id="412" w:author="Microsoft Office User" w:date="2021-01-22T18:37:00Z">
        <w:r w:rsidRPr="00ED782D">
          <w:rPr>
            <w:lang w:val="en-US"/>
          </w:rPr>
          <w:delText>the Employee</w:delText>
        </w:r>
      </w:del>
      <w:r w:rsidRPr="00F569CD">
        <w:rPr>
          <w:lang w:val="en-GB"/>
          <w:rPrChange w:id="413" w:author="Microsoft Office User" w:date="2021-01-22T18:37:00Z">
            <w:rPr>
              <w:lang w:val="en-US"/>
            </w:rPr>
          </w:rPrChange>
        </w:rPr>
        <w:t xml:space="preserve"> </w:t>
      </w:r>
      <w:r w:rsidRPr="00DB7DA8">
        <w:rPr>
          <w:lang w:val="en-GB"/>
          <w:rPrChange w:id="414" w:author="Microsoft Office User" w:date="2021-01-22T18:37:00Z">
            <w:rPr>
              <w:lang w:val="en-US"/>
            </w:rPr>
          </w:rPrChange>
        </w:rPr>
        <w:t>will not be required to maintain as confidential any Confidential Information – and to the extent that such Confidential Information – (</w:t>
      </w:r>
      <w:proofErr w:type="spellStart"/>
      <w:r w:rsidRPr="00DB7DA8">
        <w:rPr>
          <w:lang w:val="en-GB"/>
          <w:rPrChange w:id="415" w:author="Microsoft Office User" w:date="2021-01-22T18:37:00Z">
            <w:rPr>
              <w:lang w:val="en-US"/>
            </w:rPr>
          </w:rPrChange>
        </w:rPr>
        <w:t>i</w:t>
      </w:r>
      <w:proofErr w:type="spellEnd"/>
      <w:r w:rsidRPr="00DB7DA8">
        <w:rPr>
          <w:lang w:val="en-GB"/>
          <w:rPrChange w:id="416" w:author="Microsoft Office User" w:date="2021-01-22T18:37:00Z">
            <w:rPr>
              <w:lang w:val="en-US"/>
            </w:rPr>
          </w:rPrChange>
        </w:rPr>
        <w:t xml:space="preserve">) becomes or is generally known to the public and available for use by the public other than as a result of </w:t>
      </w:r>
      <w:ins w:id="417" w:author="Microsoft Office User" w:date="2021-01-22T18:37:00Z">
        <w:r w:rsidR="00BF5D72">
          <w:rPr>
            <w:lang w:val="en-GB"/>
          </w:rPr>
          <w:t>Contractor</w:t>
        </w:r>
        <w:r w:rsidR="00DB7DA8" w:rsidRPr="00DB7DA8">
          <w:rPr>
            <w:lang w:val="en-GB"/>
          </w:rPr>
          <w:t>’s</w:t>
        </w:r>
      </w:ins>
      <w:del w:id="418" w:author="Microsoft Office User" w:date="2021-01-22T18:37:00Z">
        <w:r w:rsidRPr="00ED782D">
          <w:rPr>
            <w:lang w:val="en-US"/>
          </w:rPr>
          <w:delText>the Employee’s</w:delText>
        </w:r>
      </w:del>
      <w:r w:rsidRPr="00DB7DA8">
        <w:rPr>
          <w:lang w:val="en-GB"/>
          <w:rPrChange w:id="419" w:author="Microsoft Office User" w:date="2021-01-22T18:37:00Z">
            <w:rPr>
              <w:lang w:val="en-US"/>
            </w:rPr>
          </w:rPrChange>
        </w:rPr>
        <w:t xml:space="preserve"> unauthorized acts or omissions in breach of this Agreement; or (ii) is required to be disclosed by judicial process, any Governmental Authority, or under any Law or other legal requirement, including any securities exchange on which the securities of the Company or any of the Company </w:t>
      </w:r>
      <w:ins w:id="420" w:author="Microsoft Office User" w:date="2021-01-22T18:37:00Z">
        <w:r w:rsidR="00BF5D72">
          <w:rPr>
            <w:lang w:val="en-GB"/>
          </w:rPr>
          <w:t>a</w:t>
        </w:r>
        <w:r w:rsidR="00DB7DA8" w:rsidRPr="00DB7DA8">
          <w:rPr>
            <w:lang w:val="en-GB"/>
          </w:rPr>
          <w:t>ffiliates</w:t>
        </w:r>
      </w:ins>
      <w:del w:id="421" w:author="Microsoft Office User" w:date="2021-01-22T18:37:00Z">
        <w:r w:rsidRPr="00ED782D">
          <w:rPr>
            <w:lang w:val="en-US"/>
          </w:rPr>
          <w:delText>Affiliates</w:delText>
        </w:r>
      </w:del>
      <w:r w:rsidRPr="00DB7DA8">
        <w:rPr>
          <w:lang w:val="en-GB"/>
          <w:rPrChange w:id="422" w:author="Microsoft Office User" w:date="2021-01-22T18:37:00Z">
            <w:rPr>
              <w:lang w:val="en-US"/>
            </w:rPr>
          </w:rPrChange>
        </w:rPr>
        <w:t xml:space="preserve"> are listed; and provided, further, that </w:t>
      </w:r>
      <w:ins w:id="423" w:author="Microsoft Office User" w:date="2021-01-22T18:37:00Z">
        <w:r w:rsidR="00BF5D72">
          <w:rPr>
            <w:lang w:val="en-GB"/>
          </w:rPr>
          <w:t>Contractor</w:t>
        </w:r>
      </w:ins>
      <w:del w:id="424" w:author="Microsoft Office User" w:date="2021-01-22T18:37:00Z">
        <w:r w:rsidRPr="00ED782D">
          <w:rPr>
            <w:lang w:val="en-US"/>
          </w:rPr>
          <w:delText>the Employee</w:delText>
        </w:r>
      </w:del>
      <w:r w:rsidRPr="00F569CD">
        <w:rPr>
          <w:lang w:val="en-GB"/>
          <w:rPrChange w:id="425" w:author="Microsoft Office User" w:date="2021-01-22T18:37:00Z">
            <w:rPr>
              <w:lang w:val="en-US"/>
            </w:rPr>
          </w:rPrChange>
        </w:rPr>
        <w:t xml:space="preserve"> </w:t>
      </w:r>
      <w:r w:rsidRPr="00DB7DA8">
        <w:rPr>
          <w:lang w:val="en-GB"/>
          <w:rPrChange w:id="426" w:author="Microsoft Office User" w:date="2021-01-22T18:37:00Z">
            <w:rPr>
              <w:lang w:val="en-US"/>
            </w:rPr>
          </w:rPrChange>
        </w:rPr>
        <w:t xml:space="preserve">may disclose Confidential Information (iii) to </w:t>
      </w:r>
      <w:ins w:id="427" w:author="Microsoft Office User" w:date="2021-01-22T18:37:00Z">
        <w:r w:rsidR="00BF5D72">
          <w:rPr>
            <w:lang w:val="en-GB"/>
          </w:rPr>
          <w:t>Contractor</w:t>
        </w:r>
        <w:r w:rsidR="00DB7DA8" w:rsidRPr="00DB7DA8">
          <w:rPr>
            <w:lang w:val="en-GB"/>
          </w:rPr>
          <w:t>’s</w:t>
        </w:r>
      </w:ins>
      <w:del w:id="428" w:author="Microsoft Office User" w:date="2021-01-22T18:37:00Z">
        <w:r w:rsidRPr="00ED782D">
          <w:rPr>
            <w:lang w:val="en-US"/>
          </w:rPr>
          <w:delText>the Employee’s</w:delText>
        </w:r>
      </w:del>
      <w:r w:rsidRPr="00DB7DA8">
        <w:rPr>
          <w:lang w:val="en-GB"/>
          <w:rPrChange w:id="429" w:author="Microsoft Office User" w:date="2021-01-22T18:37:00Z">
            <w:rPr>
              <w:lang w:val="en-US"/>
            </w:rPr>
          </w:rPrChange>
        </w:rPr>
        <w:t xml:space="preserve"> counsel, accountants and agents on a need-to-know basis (provided that any such person shall be informed of the confidential nature of such information and directed not to disclose or make public such Confidential Information) and (iv) in any action, suit or proceeding between the Parties.</w:t>
      </w:r>
      <w:bookmarkEnd w:id="405"/>
    </w:p>
    <w:p w14:paraId="5E2BD4BE" w14:textId="55F3FCA7" w:rsidR="0036297C" w:rsidRPr="00DB7DA8" w:rsidRDefault="0036297C" w:rsidP="0078504D">
      <w:pPr>
        <w:pStyle w:val="ListParagraph"/>
        <w:numPr>
          <w:ilvl w:val="1"/>
          <w:numId w:val="7"/>
        </w:numPr>
        <w:spacing w:before="120" w:after="120"/>
        <w:ind w:left="0" w:firstLine="0"/>
        <w:contextualSpacing w:val="0"/>
        <w:jc w:val="both"/>
        <w:rPr>
          <w:lang w:val="en-GB"/>
          <w:rPrChange w:id="430" w:author="Microsoft Office User" w:date="2021-01-22T18:37:00Z">
            <w:rPr>
              <w:lang w:val="en-US"/>
            </w:rPr>
          </w:rPrChange>
        </w:rPr>
        <w:pPrChange w:id="431" w:author="Microsoft Office User" w:date="2021-01-22T18:37:00Z">
          <w:pPr>
            <w:pStyle w:val="ListParagraph"/>
            <w:numPr>
              <w:ilvl w:val="1"/>
              <w:numId w:val="2"/>
            </w:numPr>
            <w:tabs>
              <w:tab w:val="left" w:pos="567"/>
            </w:tabs>
            <w:spacing w:before="120" w:after="120"/>
            <w:ind w:left="0"/>
            <w:jc w:val="both"/>
          </w:pPr>
        </w:pPrChange>
      </w:pPr>
      <w:r w:rsidRPr="00DB7DA8">
        <w:rPr>
          <w:lang w:val="en-GB"/>
          <w:rPrChange w:id="432" w:author="Microsoft Office User" w:date="2021-01-22T18:37:00Z">
            <w:rPr>
              <w:lang w:val="en-US"/>
            </w:rPr>
          </w:rPrChange>
        </w:rPr>
        <w:t xml:space="preserve">In the event that </w:t>
      </w:r>
      <w:ins w:id="433" w:author="Microsoft Office User" w:date="2021-01-22T18:37:00Z">
        <w:r w:rsidR="009A41A1">
          <w:rPr>
            <w:lang w:val="en-GB"/>
          </w:rPr>
          <w:t>Contractor</w:t>
        </w:r>
      </w:ins>
      <w:del w:id="434" w:author="Microsoft Office User" w:date="2021-01-22T18:37:00Z">
        <w:r w:rsidRPr="00ED782D">
          <w:rPr>
            <w:lang w:val="en-US"/>
          </w:rPr>
          <w:delText>the Employee</w:delText>
        </w:r>
      </w:del>
      <w:r w:rsidRPr="00F569CD">
        <w:rPr>
          <w:lang w:val="en-GB"/>
          <w:rPrChange w:id="435" w:author="Microsoft Office User" w:date="2021-01-22T18:37:00Z">
            <w:rPr>
              <w:lang w:val="en-US"/>
            </w:rPr>
          </w:rPrChange>
        </w:rPr>
        <w:t xml:space="preserve"> </w:t>
      </w:r>
      <w:r w:rsidRPr="00DB7DA8">
        <w:rPr>
          <w:lang w:val="en-GB"/>
          <w:rPrChange w:id="436" w:author="Microsoft Office User" w:date="2021-01-22T18:37:00Z">
            <w:rPr>
              <w:lang w:val="en-US"/>
            </w:rPr>
          </w:rPrChange>
        </w:rPr>
        <w:t xml:space="preserve">is requested or required to disclose any Confidential Information pursuant to </w:t>
      </w:r>
      <w:r w:rsidR="00D1411D" w:rsidRPr="00DB7DA8">
        <w:rPr>
          <w:lang w:val="en-GB"/>
          <w:rPrChange w:id="437" w:author="Microsoft Office User" w:date="2021-01-22T18:37:00Z">
            <w:rPr>
              <w:lang w:val="en-US"/>
            </w:rPr>
          </w:rPrChange>
        </w:rPr>
        <w:t xml:space="preserve">point (ii) of </w:t>
      </w:r>
      <w:r w:rsidRPr="00DB7DA8">
        <w:rPr>
          <w:lang w:val="en-GB"/>
          <w:rPrChange w:id="438" w:author="Microsoft Office User" w:date="2021-01-22T18:37:00Z">
            <w:rPr>
              <w:lang w:val="en-US"/>
            </w:rPr>
          </w:rPrChange>
        </w:rPr>
        <w:t>clause</w:t>
      </w:r>
      <w:r w:rsidR="00C92FDE" w:rsidRPr="00DB7DA8">
        <w:rPr>
          <w:lang w:val="en-GB"/>
          <w:rPrChange w:id="439" w:author="Microsoft Office User" w:date="2021-01-22T18:37:00Z">
            <w:rPr>
              <w:lang w:val="en-US"/>
            </w:rPr>
          </w:rPrChange>
        </w:rPr>
        <w:t xml:space="preserve"> </w:t>
      </w:r>
      <w:ins w:id="440" w:author="Microsoft Office User" w:date="2021-01-22T18:37:00Z">
        <w:r w:rsidR="00DB7DA8" w:rsidRPr="00DB7DA8">
          <w:rPr>
            <w:lang w:val="en-GB"/>
          </w:rPr>
          <w:fldChar w:fldCharType="begin"/>
        </w:r>
        <w:r w:rsidR="00DB7DA8" w:rsidRPr="00DB7DA8">
          <w:rPr>
            <w:lang w:val="en-GB"/>
          </w:rPr>
          <w:instrText xml:space="preserve"> REF _Ref527489757 \r \h </w:instrText>
        </w:r>
        <w:r w:rsidR="00DB7DA8">
          <w:rPr>
            <w:lang w:val="en-GB"/>
          </w:rPr>
          <w:instrText xml:space="preserve"> \* MERGEFORMAT </w:instrText>
        </w:r>
        <w:r w:rsidR="00DB7DA8" w:rsidRPr="00DB7DA8">
          <w:rPr>
            <w:lang w:val="en-GB"/>
          </w:rPr>
        </w:r>
        <w:r w:rsidR="00DB7DA8" w:rsidRPr="00DB7DA8">
          <w:rPr>
            <w:lang w:val="en-GB"/>
          </w:rPr>
          <w:fldChar w:fldCharType="separate"/>
        </w:r>
        <w:r w:rsidR="00856106">
          <w:rPr>
            <w:lang w:val="en-GB"/>
          </w:rPr>
          <w:t>6.2</w:t>
        </w:r>
        <w:r w:rsidR="00DB7DA8" w:rsidRPr="00DB7DA8">
          <w:rPr>
            <w:lang w:val="en-GB"/>
          </w:rPr>
          <w:fldChar w:fldCharType="end"/>
        </w:r>
        <w:r w:rsidR="00DB7DA8" w:rsidRPr="00DB7DA8">
          <w:rPr>
            <w:lang w:val="en-GB"/>
          </w:rPr>
          <w:t xml:space="preserve"> above, </w:t>
        </w:r>
        <w:r w:rsidR="009A41A1">
          <w:rPr>
            <w:lang w:val="en-GB"/>
          </w:rPr>
          <w:t>Contractor</w:t>
        </w:r>
      </w:ins>
      <w:del w:id="441" w:author="Microsoft Office User" w:date="2021-01-22T18:37:00Z">
        <w:r w:rsidR="00C92FDE">
          <w:rPr>
            <w:highlight w:val="yellow"/>
            <w:lang w:val="en-US"/>
          </w:rPr>
          <w:fldChar w:fldCharType="begin"/>
        </w:r>
        <w:r w:rsidR="00C92FDE">
          <w:rPr>
            <w:lang w:val="en-US"/>
          </w:rPr>
          <w:delInstrText xml:space="preserve"> REF _Ref527489757 \r \h </w:delInstrText>
        </w:r>
        <w:r w:rsidR="00C92FDE">
          <w:rPr>
            <w:highlight w:val="yellow"/>
            <w:lang w:val="en-US"/>
          </w:rPr>
        </w:r>
        <w:r w:rsidR="00C92FDE">
          <w:rPr>
            <w:highlight w:val="yellow"/>
            <w:lang w:val="en-US"/>
          </w:rPr>
          <w:fldChar w:fldCharType="separate"/>
        </w:r>
        <w:r w:rsidR="001C1A14">
          <w:rPr>
            <w:lang w:val="en-US"/>
          </w:rPr>
          <w:delText>7.2</w:delText>
        </w:r>
        <w:r w:rsidR="00C92FDE">
          <w:rPr>
            <w:highlight w:val="yellow"/>
            <w:lang w:val="en-US"/>
          </w:rPr>
          <w:fldChar w:fldCharType="end"/>
        </w:r>
        <w:r w:rsidR="00F1587B" w:rsidRPr="00F1587B">
          <w:rPr>
            <w:lang w:val="en-US"/>
          </w:rPr>
          <w:delText xml:space="preserve"> </w:delText>
        </w:r>
        <w:r w:rsidR="00F1587B">
          <w:rPr>
            <w:lang w:val="en-US"/>
          </w:rPr>
          <w:delText>above</w:delText>
        </w:r>
        <w:r w:rsidRPr="00ED782D">
          <w:rPr>
            <w:lang w:val="en-US"/>
          </w:rPr>
          <w:delText>, the Employee</w:delText>
        </w:r>
      </w:del>
      <w:r w:rsidRPr="00DB7DA8">
        <w:rPr>
          <w:lang w:val="en-GB"/>
          <w:rPrChange w:id="442" w:author="Microsoft Office User" w:date="2021-01-22T18:37:00Z">
            <w:rPr>
              <w:lang w:val="en-US"/>
            </w:rPr>
          </w:rPrChange>
        </w:rPr>
        <w:t>, to the extent not prohibited by such process, law or exchange, shall give the Company written notice of the Confidential Information to be so disclosed as far in advance of its disclosure as is reasonably practicable, shall cooperate with the Company in any efforts to protect the Confidential Information from disclosure (including efforts to secure a judicial order to such effect), and shall limit his</w:t>
      </w:r>
      <w:del w:id="443" w:author="Microsoft Office User" w:date="2021-01-22T18:37:00Z">
        <w:r w:rsidR="00BE13C8">
          <w:rPr>
            <w:lang w:val="en-US"/>
          </w:rPr>
          <w:delText>/her</w:delText>
        </w:r>
      </w:del>
      <w:r w:rsidRPr="00DB7DA8">
        <w:rPr>
          <w:lang w:val="en-GB"/>
          <w:rPrChange w:id="444" w:author="Microsoft Office User" w:date="2021-01-22T18:37:00Z">
            <w:rPr>
              <w:lang w:val="en-US"/>
            </w:rPr>
          </w:rPrChange>
        </w:rPr>
        <w:t xml:space="preserve"> disclosure of such Confidential Information to the minimum disclosure required by such process, law or exchange.</w:t>
      </w:r>
    </w:p>
    <w:p w14:paraId="528D74C2" w14:textId="4A855C20" w:rsidR="0036297C" w:rsidRPr="00DB7DA8" w:rsidRDefault="009A41A1" w:rsidP="0078504D">
      <w:pPr>
        <w:pStyle w:val="ListParagraph"/>
        <w:numPr>
          <w:ilvl w:val="1"/>
          <w:numId w:val="7"/>
        </w:numPr>
        <w:spacing w:before="120" w:after="120"/>
        <w:ind w:left="0" w:firstLine="0"/>
        <w:contextualSpacing w:val="0"/>
        <w:jc w:val="both"/>
        <w:rPr>
          <w:lang w:val="en-GB"/>
          <w:rPrChange w:id="445" w:author="Microsoft Office User" w:date="2021-01-22T18:37:00Z">
            <w:rPr>
              <w:lang w:val="en-US"/>
            </w:rPr>
          </w:rPrChange>
        </w:rPr>
        <w:pPrChange w:id="446" w:author="Microsoft Office User" w:date="2021-01-22T18:37:00Z">
          <w:pPr>
            <w:pStyle w:val="ListParagraph"/>
            <w:numPr>
              <w:ilvl w:val="1"/>
              <w:numId w:val="2"/>
            </w:numPr>
            <w:tabs>
              <w:tab w:val="left" w:pos="567"/>
            </w:tabs>
            <w:spacing w:before="120" w:after="120"/>
            <w:ind w:left="0"/>
            <w:jc w:val="both"/>
          </w:pPr>
        </w:pPrChange>
      </w:pPr>
      <w:ins w:id="447" w:author="Microsoft Office User" w:date="2021-01-22T18:37:00Z">
        <w:r>
          <w:rPr>
            <w:lang w:val="en-GB"/>
          </w:rPr>
          <w:t>Contractor</w:t>
        </w:r>
      </w:ins>
      <w:del w:id="448" w:author="Microsoft Office User" w:date="2021-01-22T18:37:00Z">
        <w:r w:rsidR="0036297C" w:rsidRPr="00ED782D">
          <w:rPr>
            <w:lang w:val="en-US"/>
          </w:rPr>
          <w:delText>The Employee</w:delText>
        </w:r>
      </w:del>
      <w:r w:rsidR="0036297C" w:rsidRPr="00F569CD">
        <w:rPr>
          <w:lang w:val="en-GB"/>
          <w:rPrChange w:id="449" w:author="Microsoft Office User" w:date="2021-01-22T18:37:00Z">
            <w:rPr>
              <w:lang w:val="en-US"/>
            </w:rPr>
          </w:rPrChange>
        </w:rPr>
        <w:t xml:space="preserve"> </w:t>
      </w:r>
      <w:r w:rsidR="0036297C" w:rsidRPr="00DB7DA8">
        <w:rPr>
          <w:lang w:val="en-GB"/>
          <w:rPrChange w:id="450" w:author="Microsoft Office User" w:date="2021-01-22T18:37:00Z">
            <w:rPr>
              <w:lang w:val="en-US"/>
            </w:rPr>
          </w:rPrChange>
        </w:rPr>
        <w:t xml:space="preserve">acknowledges that all documents and other property including or reflecting Confidential Information furnished to </w:t>
      </w:r>
      <w:ins w:id="451" w:author="Microsoft Office User" w:date="2021-01-22T18:37:00Z">
        <w:r w:rsidR="00C6401F">
          <w:rPr>
            <w:lang w:val="en-GB"/>
          </w:rPr>
          <w:t>Contractor</w:t>
        </w:r>
        <w:r w:rsidR="00C6401F" w:rsidRPr="00F569CD">
          <w:rPr>
            <w:lang w:val="en-GB"/>
          </w:rPr>
          <w:t xml:space="preserve"> </w:t>
        </w:r>
        <w:r w:rsidR="00DB7DA8" w:rsidRPr="00DB7DA8">
          <w:rPr>
            <w:lang w:val="en-GB"/>
          </w:rPr>
          <w:t xml:space="preserve">by </w:t>
        </w:r>
      </w:ins>
      <w:r w:rsidR="0036297C" w:rsidRPr="00DB7DA8">
        <w:rPr>
          <w:lang w:val="en-GB"/>
          <w:rPrChange w:id="452" w:author="Microsoft Office User" w:date="2021-01-22T18:37:00Z">
            <w:rPr>
              <w:lang w:val="en-US"/>
            </w:rPr>
          </w:rPrChange>
        </w:rPr>
        <w:t xml:space="preserve">the </w:t>
      </w:r>
      <w:del w:id="453" w:author="Microsoft Office User" w:date="2021-01-22T18:37:00Z">
        <w:r w:rsidR="0036297C" w:rsidRPr="00ED782D">
          <w:rPr>
            <w:lang w:val="en-US"/>
          </w:rPr>
          <w:delText xml:space="preserve">Employee by the </w:delText>
        </w:r>
      </w:del>
      <w:r w:rsidR="0036297C" w:rsidRPr="00DB7DA8">
        <w:rPr>
          <w:lang w:val="en-GB"/>
          <w:rPrChange w:id="454" w:author="Microsoft Office User" w:date="2021-01-22T18:37:00Z">
            <w:rPr>
              <w:lang w:val="en-US"/>
            </w:rPr>
          </w:rPrChange>
        </w:rPr>
        <w:t xml:space="preserve">Company or any Company </w:t>
      </w:r>
      <w:ins w:id="455" w:author="Microsoft Office User" w:date="2021-01-22T18:37:00Z">
        <w:r w:rsidR="00C6401F">
          <w:rPr>
            <w:lang w:val="en-GB"/>
          </w:rPr>
          <w:t>a</w:t>
        </w:r>
        <w:r w:rsidR="00DB7DA8" w:rsidRPr="00DB7DA8">
          <w:rPr>
            <w:lang w:val="en-GB"/>
          </w:rPr>
          <w:t>ffiliate</w:t>
        </w:r>
      </w:ins>
      <w:del w:id="456" w:author="Microsoft Office User" w:date="2021-01-22T18:37:00Z">
        <w:r w:rsidR="0036297C" w:rsidRPr="00ED782D">
          <w:rPr>
            <w:lang w:val="en-US"/>
          </w:rPr>
          <w:delText>Affiliate</w:delText>
        </w:r>
      </w:del>
      <w:r w:rsidR="0036297C" w:rsidRPr="00DB7DA8">
        <w:rPr>
          <w:lang w:val="en-GB"/>
          <w:rPrChange w:id="457" w:author="Microsoft Office User" w:date="2021-01-22T18:37:00Z">
            <w:rPr>
              <w:lang w:val="en-US"/>
            </w:rPr>
          </w:rPrChange>
        </w:rPr>
        <w:t xml:space="preserve"> or otherwise acquired or developed by the Company or any Company </w:t>
      </w:r>
      <w:ins w:id="458" w:author="Microsoft Office User" w:date="2021-01-22T18:37:00Z">
        <w:r w:rsidR="00C6401F">
          <w:rPr>
            <w:lang w:val="en-GB"/>
          </w:rPr>
          <w:t>a</w:t>
        </w:r>
        <w:r w:rsidR="00DB7DA8" w:rsidRPr="00DB7DA8">
          <w:rPr>
            <w:lang w:val="en-GB"/>
          </w:rPr>
          <w:t>ffiliate</w:t>
        </w:r>
      </w:ins>
      <w:del w:id="459" w:author="Microsoft Office User" w:date="2021-01-22T18:37:00Z">
        <w:r w:rsidR="0036297C" w:rsidRPr="00ED782D">
          <w:rPr>
            <w:lang w:val="en-US"/>
          </w:rPr>
          <w:delText>Affiliate</w:delText>
        </w:r>
      </w:del>
      <w:r w:rsidR="0036297C" w:rsidRPr="00DB7DA8">
        <w:rPr>
          <w:lang w:val="en-GB"/>
          <w:rPrChange w:id="460" w:author="Microsoft Office User" w:date="2021-01-22T18:37:00Z">
            <w:rPr>
              <w:lang w:val="en-US"/>
            </w:rPr>
          </w:rPrChange>
        </w:rPr>
        <w:t xml:space="preserve"> or acquired, developed or known by </w:t>
      </w:r>
      <w:ins w:id="461" w:author="Microsoft Office User" w:date="2021-01-22T18:37:00Z">
        <w:r w:rsidR="00C6401F">
          <w:rPr>
            <w:lang w:val="en-GB"/>
          </w:rPr>
          <w:t>Contractor</w:t>
        </w:r>
      </w:ins>
      <w:del w:id="462" w:author="Microsoft Office User" w:date="2021-01-22T18:37:00Z">
        <w:r w:rsidR="0036297C" w:rsidRPr="00ED782D">
          <w:rPr>
            <w:lang w:val="en-US"/>
          </w:rPr>
          <w:delText>the Employee</w:delText>
        </w:r>
      </w:del>
      <w:r w:rsidR="0036297C" w:rsidRPr="00F569CD">
        <w:rPr>
          <w:lang w:val="en-GB"/>
          <w:rPrChange w:id="463" w:author="Microsoft Office User" w:date="2021-01-22T18:37:00Z">
            <w:rPr>
              <w:lang w:val="en-US"/>
            </w:rPr>
          </w:rPrChange>
        </w:rPr>
        <w:t xml:space="preserve"> </w:t>
      </w:r>
      <w:r w:rsidR="0036297C" w:rsidRPr="00DB7DA8">
        <w:rPr>
          <w:lang w:val="en-GB"/>
          <w:rPrChange w:id="464" w:author="Microsoft Office User" w:date="2021-01-22T18:37:00Z">
            <w:rPr>
              <w:lang w:val="en-US"/>
            </w:rPr>
          </w:rPrChange>
        </w:rPr>
        <w:t>by reason of the performance of his</w:t>
      </w:r>
      <w:del w:id="465" w:author="Microsoft Office User" w:date="2021-01-22T18:37:00Z">
        <w:r w:rsidR="00BE13C8">
          <w:rPr>
            <w:lang w:val="en-US"/>
          </w:rPr>
          <w:delText>/her</w:delText>
        </w:r>
      </w:del>
      <w:r w:rsidR="0036297C" w:rsidRPr="00DB7DA8">
        <w:rPr>
          <w:lang w:val="en-GB"/>
          <w:rPrChange w:id="466" w:author="Microsoft Office User" w:date="2021-01-22T18:37:00Z">
            <w:rPr>
              <w:lang w:val="en-US"/>
            </w:rPr>
          </w:rPrChange>
        </w:rPr>
        <w:t xml:space="preserve"> duties for, or his</w:t>
      </w:r>
      <w:del w:id="467" w:author="Microsoft Office User" w:date="2021-01-22T18:37:00Z">
        <w:r w:rsidR="00BE13C8">
          <w:rPr>
            <w:lang w:val="en-US"/>
          </w:rPr>
          <w:delText>/her</w:delText>
        </w:r>
      </w:del>
      <w:r w:rsidR="0036297C" w:rsidRPr="00DB7DA8">
        <w:rPr>
          <w:lang w:val="en-GB"/>
          <w:rPrChange w:id="468" w:author="Microsoft Office User" w:date="2021-01-22T18:37:00Z">
            <w:rPr>
              <w:lang w:val="en-US"/>
            </w:rPr>
          </w:rPrChange>
        </w:rPr>
        <w:t xml:space="preserve"> association with, the Company or any Company </w:t>
      </w:r>
      <w:ins w:id="469" w:author="Microsoft Office User" w:date="2021-01-22T18:37:00Z">
        <w:r w:rsidR="00C6401F">
          <w:rPr>
            <w:lang w:val="en-GB"/>
          </w:rPr>
          <w:t>a</w:t>
        </w:r>
        <w:r w:rsidR="00DB7DA8" w:rsidRPr="00DB7DA8">
          <w:rPr>
            <w:lang w:val="en-GB"/>
          </w:rPr>
          <w:t>ffiliate</w:t>
        </w:r>
      </w:ins>
      <w:del w:id="470" w:author="Microsoft Office User" w:date="2021-01-22T18:37:00Z">
        <w:r w:rsidR="0036297C" w:rsidRPr="00ED782D">
          <w:rPr>
            <w:lang w:val="en-US"/>
          </w:rPr>
          <w:delText>Affiliate</w:delText>
        </w:r>
      </w:del>
      <w:r w:rsidR="0036297C" w:rsidRPr="00DB7DA8">
        <w:rPr>
          <w:lang w:val="en-GB"/>
          <w:rPrChange w:id="471" w:author="Microsoft Office User" w:date="2021-01-22T18:37:00Z">
            <w:rPr>
              <w:lang w:val="en-US"/>
            </w:rPr>
          </w:rPrChange>
        </w:rPr>
        <w:t xml:space="preserve"> shall at all </w:t>
      </w:r>
      <w:r w:rsidR="0036297C" w:rsidRPr="00DB7DA8">
        <w:rPr>
          <w:lang w:val="en-GB"/>
          <w:rPrChange w:id="472" w:author="Microsoft Office User" w:date="2021-01-22T18:37:00Z">
            <w:rPr>
              <w:lang w:val="en-US"/>
            </w:rPr>
          </w:rPrChange>
        </w:rPr>
        <w:lastRenderedPageBreak/>
        <w:t xml:space="preserve">times be the property of the Company. </w:t>
      </w:r>
      <w:ins w:id="473" w:author="Microsoft Office User" w:date="2021-01-22T18:37:00Z">
        <w:r w:rsidR="00C6401F">
          <w:rPr>
            <w:lang w:val="en-GB"/>
          </w:rPr>
          <w:t>Contractor</w:t>
        </w:r>
      </w:ins>
      <w:del w:id="474" w:author="Microsoft Office User" w:date="2021-01-22T18:37:00Z">
        <w:r w:rsidR="0036297C" w:rsidRPr="00ED782D">
          <w:rPr>
            <w:lang w:val="en-US"/>
          </w:rPr>
          <w:delText>The Employee</w:delText>
        </w:r>
      </w:del>
      <w:r w:rsidR="0036297C" w:rsidRPr="00F569CD">
        <w:rPr>
          <w:lang w:val="en-GB"/>
          <w:rPrChange w:id="475" w:author="Microsoft Office User" w:date="2021-01-22T18:37:00Z">
            <w:rPr>
              <w:lang w:val="en-US"/>
            </w:rPr>
          </w:rPrChange>
        </w:rPr>
        <w:t xml:space="preserve"> </w:t>
      </w:r>
      <w:r w:rsidR="0036297C" w:rsidRPr="00DB7DA8">
        <w:rPr>
          <w:lang w:val="en-GB"/>
          <w:rPrChange w:id="476" w:author="Microsoft Office User" w:date="2021-01-22T18:37:00Z">
            <w:rPr>
              <w:lang w:val="en-US"/>
            </w:rPr>
          </w:rPrChange>
        </w:rPr>
        <w:t xml:space="preserve">shall take all reasonable steps to safeguard Confidential Information and protect it against disclosure, misuse, loss or theft. </w:t>
      </w:r>
    </w:p>
    <w:p w14:paraId="17C51A5C" w14:textId="77777777" w:rsidR="0036297C" w:rsidRPr="00745067" w:rsidRDefault="0036297C" w:rsidP="00745067">
      <w:pPr>
        <w:pStyle w:val="Heading1"/>
        <w:numPr>
          <w:ilvl w:val="0"/>
          <w:numId w:val="2"/>
        </w:numPr>
        <w:pBdr>
          <w:bottom w:val="single" w:sz="4" w:space="1" w:color="auto"/>
        </w:pBdr>
        <w:spacing w:after="120"/>
        <w:ind w:left="567" w:hanging="567"/>
        <w:rPr>
          <w:del w:id="477" w:author="Microsoft Office User" w:date="2021-01-22T18:37:00Z"/>
          <w:b w:val="0"/>
          <w:color w:val="000000" w:themeColor="text1"/>
          <w:lang w:val="en-US"/>
        </w:rPr>
      </w:pPr>
      <w:bookmarkStart w:id="478" w:name="_Ref527491000"/>
      <w:bookmarkEnd w:id="368"/>
      <w:del w:id="479" w:author="Microsoft Office User" w:date="2021-01-22T18:37:00Z">
        <w:r w:rsidRPr="00745067">
          <w:rPr>
            <w:color w:val="000000" w:themeColor="text1"/>
            <w:lang w:val="en-US"/>
          </w:rPr>
          <w:delText>Non-Competition; Non-Solicitation</w:delText>
        </w:r>
        <w:bookmarkEnd w:id="478"/>
      </w:del>
    </w:p>
    <w:p w14:paraId="7F90F3C4" w14:textId="4900EF4E" w:rsidR="0036297C" w:rsidRPr="00ED782D" w:rsidRDefault="00985BEB" w:rsidP="00F719C2">
      <w:pPr>
        <w:pStyle w:val="ListParagraph"/>
        <w:numPr>
          <w:ilvl w:val="1"/>
          <w:numId w:val="2"/>
        </w:numPr>
        <w:tabs>
          <w:tab w:val="left" w:pos="567"/>
        </w:tabs>
        <w:spacing w:before="120" w:after="120"/>
        <w:ind w:left="0" w:firstLine="0"/>
        <w:contextualSpacing w:val="0"/>
        <w:jc w:val="both"/>
        <w:rPr>
          <w:del w:id="480" w:author="Microsoft Office User" w:date="2021-01-22T18:37:00Z"/>
          <w:lang w:val="en-US"/>
        </w:rPr>
      </w:pPr>
      <w:del w:id="481" w:author="Microsoft Office User" w:date="2021-01-22T18:37:00Z">
        <w:r>
          <w:rPr>
            <w:b/>
            <w:lang w:val="en-US"/>
          </w:rPr>
          <w:delText>[</w:delText>
        </w:r>
        <w:r w:rsidR="0036297C" w:rsidRPr="00F719C2">
          <w:rPr>
            <w:b/>
            <w:lang w:val="en-US"/>
          </w:rPr>
          <w:delText>Non-Compete</w:delText>
        </w:r>
        <w:r w:rsidR="0036297C" w:rsidRPr="00ED782D">
          <w:rPr>
            <w:lang w:val="en-US"/>
          </w:rPr>
          <w:delText xml:space="preserve">. The Employee acknowledges that by reason of the Employee’s duties and association with the Company, the Employee has had and will continue to have access to Confidential Information concerning the Company and that the Employee’s services are of special, unique and extraordinary value to the Company. Therefore, the Employee agrees that during his/her employment with the Company and until the </w:delText>
        </w:r>
        <w:r w:rsidR="00C023F2">
          <w:rPr>
            <w:lang w:val="en-US"/>
          </w:rPr>
          <w:delText>[</w:delText>
        </w:r>
        <w:r w:rsidR="00C4263D">
          <w:rPr>
            <w:lang w:val="en-US"/>
          </w:rPr>
          <w:delText>two</w:delText>
        </w:r>
        <w:r w:rsidR="0036297C" w:rsidRPr="00ED782D">
          <w:rPr>
            <w:lang w:val="en-US"/>
          </w:rPr>
          <w:delText xml:space="preserve"> (</w:delText>
        </w:r>
        <w:r w:rsidR="00C4263D">
          <w:rPr>
            <w:lang w:val="en-US"/>
          </w:rPr>
          <w:delText>2</w:delText>
        </w:r>
        <w:r w:rsidR="0036297C" w:rsidRPr="00ED782D">
          <w:rPr>
            <w:lang w:val="en-US"/>
          </w:rPr>
          <w:delText>)</w:delText>
        </w:r>
        <w:r w:rsidR="00C023F2">
          <w:rPr>
            <w:lang w:val="en-US"/>
          </w:rPr>
          <w:delText>]</w:delText>
        </w:r>
        <w:r w:rsidR="0036297C" w:rsidRPr="00ED782D">
          <w:rPr>
            <w:lang w:val="en-US"/>
          </w:rPr>
          <w:delText xml:space="preserve"> year anniversary of the </w:delText>
        </w:r>
        <w:r w:rsidR="00E608BF">
          <w:rPr>
            <w:lang w:val="en-US"/>
          </w:rPr>
          <w:delText xml:space="preserve">date of termination </w:delText>
        </w:r>
        <w:r w:rsidR="00EE0017">
          <w:rPr>
            <w:lang w:val="en-US"/>
          </w:rPr>
          <w:delText>thereof</w:delText>
        </w:r>
        <w:r w:rsidR="0036297C" w:rsidRPr="00ED782D">
          <w:rPr>
            <w:lang w:val="en-US"/>
          </w:rPr>
          <w:delText xml:space="preserve"> (regardless of the reason for termination), the Employee shall not, other than in the legitimate exercise of his/her duties for the Company during his/her employment with the Company, directly or indirectly own, manage, operate, control, be employed or engaged by, lend to, or otherwise serve as a director, officer, shareholder, partner, member, manager, agent, consultant or contractor of or to, any entity that engages in, or otherwise engage or participate in, whether or not for compensation, the business in which the Company engages as of the date on which the Employee’s employment with the Company ends and in which the Employee, during the course of his/her employment, has had management or non-management responsibility, provided know-how or has had access to Confidential Information (“</w:delText>
        </w:r>
        <w:r w:rsidR="0036297C" w:rsidRPr="00ED782D">
          <w:rPr>
            <w:b/>
            <w:lang w:val="en-US"/>
          </w:rPr>
          <w:delText>Related Business</w:delText>
        </w:r>
        <w:r w:rsidR="0036297C" w:rsidRPr="00ED782D">
          <w:rPr>
            <w:lang w:val="en-US"/>
          </w:rPr>
          <w:delText xml:space="preserve">”). The provisions in this clause shall operate in the market areas of Greece and any other market areas of any other countries anywhere in the world in which the Company conducts its business as of the Employee’s termination from the Company. The foregoing shall not restrict the Employee from (a) holding an investment by way of shares or other securities of not more than 5% of the total issued share capital of any company, whether or not it is listed or dealt in on a recognised stock exchange; (b) being engaged or concerned in any business concern insofar as the Employee’s duties or work shall relate solely to geographical areas where the business concern is not in competition with any Related Business; or (c) being engaged or concerned in any business concern, provided that the Employee’s duties or work shall relate solely to services or activities of a kind with which the Employee was not concerned to a material extent in the twelve (12) months preceding the </w:delText>
        </w:r>
        <w:r w:rsidR="00AA5913">
          <w:rPr>
            <w:lang w:val="en-US"/>
          </w:rPr>
          <w:delText>date of termination of the Appointment</w:delText>
        </w:r>
        <w:r w:rsidR="0036297C" w:rsidRPr="00ED782D">
          <w:rPr>
            <w:lang w:val="en-US"/>
          </w:rPr>
          <w:delText>.</w:delText>
        </w:r>
        <w:r>
          <w:rPr>
            <w:lang w:val="en-US"/>
          </w:rPr>
          <w:delText>]</w:delText>
        </w:r>
        <w:r>
          <w:rPr>
            <w:rStyle w:val="FootnoteReference"/>
            <w:lang w:val="en-US"/>
          </w:rPr>
          <w:footnoteReference w:id="5"/>
        </w:r>
      </w:del>
    </w:p>
    <w:p w14:paraId="76E496D1" w14:textId="2D8335B6" w:rsidR="0036297C" w:rsidRPr="00ED782D" w:rsidRDefault="0036297C" w:rsidP="00F719C2">
      <w:pPr>
        <w:pStyle w:val="ListParagraph"/>
        <w:numPr>
          <w:ilvl w:val="1"/>
          <w:numId w:val="2"/>
        </w:numPr>
        <w:tabs>
          <w:tab w:val="left" w:pos="567"/>
        </w:tabs>
        <w:spacing w:before="120" w:after="120"/>
        <w:ind w:left="0" w:firstLine="0"/>
        <w:contextualSpacing w:val="0"/>
        <w:jc w:val="both"/>
        <w:rPr>
          <w:del w:id="484" w:author="Microsoft Office User" w:date="2021-01-22T18:37:00Z"/>
          <w:lang w:val="en-US"/>
        </w:rPr>
      </w:pPr>
      <w:del w:id="485" w:author="Microsoft Office User" w:date="2021-01-22T18:37:00Z">
        <w:r w:rsidRPr="00F719C2">
          <w:rPr>
            <w:b/>
            <w:lang w:val="en-US"/>
          </w:rPr>
          <w:delText>Non-Solicitation</w:delText>
        </w:r>
        <w:r w:rsidRPr="00ED782D">
          <w:rPr>
            <w:lang w:val="en-US"/>
          </w:rPr>
          <w:delText xml:space="preserve">. The Employee agrees that during his/her employment with the Company and until the </w:delText>
        </w:r>
        <w:r w:rsidR="00950CEB">
          <w:rPr>
            <w:lang w:val="en-US"/>
          </w:rPr>
          <w:delText>[two</w:delText>
        </w:r>
        <w:r w:rsidRPr="00ED782D">
          <w:rPr>
            <w:lang w:val="en-US"/>
          </w:rPr>
          <w:delText xml:space="preserve"> (</w:delText>
        </w:r>
        <w:r w:rsidR="00950CEB">
          <w:rPr>
            <w:lang w:val="en-US"/>
          </w:rPr>
          <w:delText>2</w:delText>
        </w:r>
        <w:r w:rsidRPr="00ED782D">
          <w:rPr>
            <w:lang w:val="en-US"/>
          </w:rPr>
          <w:delText>)</w:delText>
        </w:r>
        <w:r w:rsidR="00950CEB">
          <w:rPr>
            <w:lang w:val="en-US"/>
          </w:rPr>
          <w:delText>]</w:delText>
        </w:r>
        <w:r w:rsidRPr="00ED782D">
          <w:rPr>
            <w:lang w:val="en-US"/>
          </w:rPr>
          <w:delText xml:space="preserve"> year anniversary of the </w:delText>
        </w:r>
        <w:r w:rsidR="00AA5913" w:rsidRPr="00ED782D">
          <w:rPr>
            <w:lang w:val="en-US"/>
          </w:rPr>
          <w:delText xml:space="preserve">of the </w:delText>
        </w:r>
        <w:r w:rsidR="00AA5913">
          <w:rPr>
            <w:lang w:val="en-US"/>
          </w:rPr>
          <w:delText>date of termination thereof</w:delText>
        </w:r>
        <w:r w:rsidR="00AA5913" w:rsidRPr="00ED782D">
          <w:rPr>
            <w:lang w:val="en-US"/>
          </w:rPr>
          <w:delText xml:space="preserve"> </w:delText>
        </w:r>
        <w:r w:rsidRPr="00ED782D">
          <w:rPr>
            <w:lang w:val="en-US"/>
          </w:rPr>
          <w:delText xml:space="preserve">(regardless of the reason for termination), </w:delText>
        </w:r>
        <w:r w:rsidR="00AA5913">
          <w:rPr>
            <w:lang w:val="en-US"/>
          </w:rPr>
          <w:delText>t</w:delText>
        </w:r>
        <w:r w:rsidR="00AA5913" w:rsidRPr="00ED782D">
          <w:rPr>
            <w:lang w:val="en-US"/>
          </w:rPr>
          <w:delText xml:space="preserve">he Employee </w:delText>
        </w:r>
        <w:r w:rsidRPr="00ED782D">
          <w:rPr>
            <w:lang w:val="en-US"/>
          </w:rPr>
          <w:delText>shall not on his/her own behalf or on behalf of any other person or entity, directly or indirectly, whether individually, as a director, shar</w:delText>
        </w:r>
        <w:r w:rsidR="0060024F">
          <w:rPr>
            <w:lang w:val="en-US"/>
          </w:rPr>
          <w:delText>e</w:delText>
        </w:r>
        <w:r w:rsidRPr="00ED782D">
          <w:rPr>
            <w:lang w:val="en-US"/>
          </w:rPr>
          <w:delText xml:space="preserve">holder, partner, member, manager, owner, officer, employee, agent, consultant or contractor, or in any other capacity: (i) induce or attempt to induce any employee </w:delText>
        </w:r>
        <w:r w:rsidR="0075768F">
          <w:rPr>
            <w:lang w:val="en-US"/>
          </w:rPr>
          <w:delText xml:space="preserve">or independent contractor </w:delText>
        </w:r>
        <w:r w:rsidRPr="00ED782D">
          <w:rPr>
            <w:lang w:val="en-US"/>
          </w:rPr>
          <w:delText>of the Company to leave his</w:delText>
        </w:r>
        <w:r w:rsidR="00BE13C8">
          <w:rPr>
            <w:lang w:val="en-US"/>
          </w:rPr>
          <w:delText>/</w:delText>
        </w:r>
        <w:r w:rsidRPr="00ED782D">
          <w:rPr>
            <w:lang w:val="en-US"/>
          </w:rPr>
          <w:delText xml:space="preserve">her employment </w:delText>
        </w:r>
        <w:r w:rsidR="0075768F">
          <w:rPr>
            <w:lang w:val="en-US"/>
          </w:rPr>
          <w:delText xml:space="preserve">or discontinue their services with the Company </w:delText>
        </w:r>
        <w:r w:rsidRPr="00ED782D">
          <w:rPr>
            <w:lang w:val="en-US"/>
          </w:rPr>
          <w:delText xml:space="preserve">or in any way interfere with the relationship between the Company and any employee </w:delText>
        </w:r>
        <w:r w:rsidR="0075768F">
          <w:rPr>
            <w:lang w:val="en-US"/>
          </w:rPr>
          <w:delText>or independent contractor</w:delText>
        </w:r>
        <w:r w:rsidR="00153AEF">
          <w:rPr>
            <w:lang w:val="en-US"/>
          </w:rPr>
          <w:delText xml:space="preserve"> </w:delText>
        </w:r>
        <w:r w:rsidRPr="00ED782D">
          <w:rPr>
            <w:lang w:val="en-US"/>
          </w:rPr>
          <w:delText xml:space="preserve">thereof; (ii) solicit to hire or hire any person who was an employee </w:delText>
        </w:r>
        <w:r w:rsidR="00153AEF">
          <w:rPr>
            <w:lang w:val="en-US"/>
          </w:rPr>
          <w:delText xml:space="preserve">or an independent contractor </w:delText>
        </w:r>
        <w:r w:rsidRPr="00ED782D">
          <w:rPr>
            <w:lang w:val="en-US"/>
          </w:rPr>
          <w:delText>of the Company at any time during the two (2)-year period prior to the date of such solicitation; or (iii) solicit any customer, developer, client, supplier, vendor, licensee, licensor, franchisee or other business relation of the Company to purchase services or products that are provided by the Company, (iv) induce or attempt to induce any such customer, developer, client, supplier, vendor, licensee, licensor, franchisee or other business relation of the Company to cease doing business with the Company, or in any way interfere with the relationship between any such customer, developer, client, supplier, vendor, licensee, licensor, franchisee or business relation of the Company (including making any negative statements or communications about the Company or any Company Affiliate or any of their respective officers, directors, products or services).</w:delText>
        </w:r>
      </w:del>
    </w:p>
    <w:p w14:paraId="3A7AD06E" w14:textId="77777777" w:rsidR="0036297C" w:rsidRPr="00376D44" w:rsidRDefault="0036297C" w:rsidP="00376D44">
      <w:pPr>
        <w:pStyle w:val="Heading1"/>
        <w:numPr>
          <w:ilvl w:val="0"/>
          <w:numId w:val="7"/>
        </w:numPr>
        <w:pBdr>
          <w:bottom w:val="single" w:sz="4" w:space="1" w:color="auto"/>
        </w:pBdr>
        <w:spacing w:after="120"/>
        <w:ind w:left="567" w:hanging="567"/>
        <w:rPr>
          <w:u w:val="none"/>
          <w:rPrChange w:id="486" w:author="Microsoft Office User" w:date="2021-01-22T18:37:00Z">
            <w:rPr>
              <w:rFonts w:ascii="Times New Roman" w:hAnsi="Times New Roman" w:cs="Times New Roman"/>
              <w:b/>
              <w:color w:val="000000" w:themeColor="text1"/>
              <w:sz w:val="24"/>
              <w:szCs w:val="24"/>
              <w:lang w:val="en-US"/>
            </w:rPr>
          </w:rPrChange>
        </w:rPr>
        <w:pPrChange w:id="487" w:author="Microsoft Office User" w:date="2021-01-22T18:37:00Z">
          <w:pPr>
            <w:pStyle w:val="Heading1"/>
            <w:numPr>
              <w:numId w:val="2"/>
            </w:numPr>
            <w:pBdr>
              <w:bottom w:val="single" w:sz="4" w:space="1" w:color="auto"/>
            </w:pBdr>
            <w:spacing w:after="120"/>
            <w:ind w:left="567" w:hanging="567"/>
            <w:jc w:val="both"/>
          </w:pPr>
        </w:pPrChange>
      </w:pPr>
      <w:bookmarkStart w:id="488" w:name="_Ref527491011"/>
      <w:bookmarkStart w:id="489" w:name="_Ref507671614"/>
      <w:r w:rsidRPr="00376D44">
        <w:rPr>
          <w:u w:val="none"/>
          <w:rPrChange w:id="490" w:author="Microsoft Office User" w:date="2021-01-22T18:37:00Z">
            <w:rPr>
              <w:rFonts w:ascii="Times New Roman" w:hAnsi="Times New Roman" w:cs="Times New Roman"/>
              <w:b/>
              <w:color w:val="000000" w:themeColor="text1"/>
              <w:sz w:val="24"/>
              <w:szCs w:val="24"/>
              <w:lang w:val="en-US"/>
            </w:rPr>
          </w:rPrChange>
        </w:rPr>
        <w:t>Intellectual Property</w:t>
      </w:r>
      <w:bookmarkEnd w:id="488"/>
      <w:bookmarkEnd w:id="489"/>
    </w:p>
    <w:p w14:paraId="792C1488" w14:textId="77777777" w:rsidR="00B6383D" w:rsidRDefault="00B6383D" w:rsidP="00D5358D">
      <w:pPr>
        <w:pStyle w:val="ListParagraph"/>
        <w:numPr>
          <w:ilvl w:val="1"/>
          <w:numId w:val="7"/>
        </w:numPr>
        <w:tabs>
          <w:tab w:val="left" w:pos="709"/>
        </w:tabs>
        <w:spacing w:before="120" w:after="120"/>
        <w:ind w:left="0" w:firstLine="0"/>
        <w:contextualSpacing w:val="0"/>
        <w:jc w:val="both"/>
        <w:rPr>
          <w:ins w:id="491" w:author="Microsoft Office User" w:date="2021-01-22T18:37:00Z"/>
          <w:lang w:val="en-GB"/>
        </w:rPr>
      </w:pPr>
      <w:bookmarkStart w:id="492" w:name="_Ref527562730"/>
      <w:ins w:id="493" w:author="Microsoft Office User" w:date="2021-01-22T18:37:00Z">
        <w:r w:rsidRPr="00B6383D">
          <w:rPr>
            <w:lang w:val="en-GB"/>
          </w:rPr>
          <w:t xml:space="preserve">Contractor agrees that </w:t>
        </w:r>
        <w:r w:rsidR="00131508">
          <w:rPr>
            <w:lang w:val="en-GB"/>
          </w:rPr>
          <w:t xml:space="preserve">any and </w:t>
        </w:r>
        <w:r w:rsidRPr="00B6383D">
          <w:rPr>
            <w:lang w:val="en-GB"/>
          </w:rPr>
          <w:t xml:space="preserve">all </w:t>
        </w:r>
        <w:r w:rsidR="00CE65C1">
          <w:rPr>
            <w:lang w:val="en-GB"/>
          </w:rPr>
          <w:t>Inventions</w:t>
        </w:r>
        <w:r w:rsidRPr="00B6383D">
          <w:rPr>
            <w:lang w:val="en-GB"/>
          </w:rPr>
          <w:t xml:space="preserve"> conceived, </w:t>
        </w:r>
        <w:r w:rsidR="00CE65C1">
          <w:rPr>
            <w:lang w:val="en-GB"/>
          </w:rPr>
          <w:t xml:space="preserve">originated, </w:t>
        </w:r>
        <w:r w:rsidRPr="00B6383D">
          <w:rPr>
            <w:lang w:val="en-GB"/>
          </w:rPr>
          <w:t xml:space="preserve">made or discovered by Contractor, solely or in collaboration with others, during the </w:t>
        </w:r>
        <w:r w:rsidR="00934A5A">
          <w:rPr>
            <w:lang w:val="en-GB"/>
          </w:rPr>
          <w:t>Term</w:t>
        </w:r>
        <w:r w:rsidRPr="00B6383D">
          <w:rPr>
            <w:lang w:val="en-GB"/>
          </w:rPr>
          <w:t xml:space="preserve"> which relate in any manner to the business of the Company that Contractor may be directed to undertake, investigate or experiment with, or which Contractor may become associated with as a result of work, investigation or experimentation in the line of business of Company in performing the Services hereunder, are the sole property of the Company. Contractor further agrees to assign (or cause to be assigned) and does hereby assign fully to the Company all such Inventions and any copyrights, patents, mask work rights or other intellectual property rights relating thereto.</w:t>
        </w:r>
        <w:bookmarkEnd w:id="492"/>
      </w:ins>
    </w:p>
    <w:p w14:paraId="2B1CAE9A" w14:textId="77777777" w:rsidR="002F1EC5" w:rsidRPr="002F1EC5" w:rsidRDefault="001066E9" w:rsidP="00D5358D">
      <w:pPr>
        <w:pStyle w:val="ListParagraph"/>
        <w:numPr>
          <w:ilvl w:val="1"/>
          <w:numId w:val="7"/>
        </w:numPr>
        <w:tabs>
          <w:tab w:val="left" w:pos="709"/>
        </w:tabs>
        <w:spacing w:before="120" w:after="120"/>
        <w:ind w:left="0" w:firstLine="0"/>
        <w:contextualSpacing w:val="0"/>
        <w:jc w:val="both"/>
        <w:rPr>
          <w:ins w:id="494" w:author="Microsoft Office User" w:date="2021-01-22T18:37:00Z"/>
          <w:lang w:val="en-GB"/>
        </w:rPr>
      </w:pPr>
      <w:ins w:id="495" w:author="Microsoft Office User" w:date="2021-01-22T18:37:00Z">
        <w:r>
          <w:rPr>
            <w:lang w:val="en-GB"/>
          </w:rPr>
          <w:t>Whenever an I</w:t>
        </w:r>
        <w:r w:rsidR="002F1EC5" w:rsidRPr="002F1EC5">
          <w:rPr>
            <w:lang w:val="en-GB"/>
          </w:rPr>
          <w:t xml:space="preserve">nvention is made </w:t>
        </w:r>
        <w:r>
          <w:rPr>
            <w:lang w:val="en-GB"/>
          </w:rPr>
          <w:t xml:space="preserve">(meaning the </w:t>
        </w:r>
        <w:r w:rsidRPr="002F1EC5">
          <w:rPr>
            <w:lang w:val="en-GB"/>
          </w:rPr>
          <w:t xml:space="preserve">conception of the first actual or constructive reduction to practice of such </w:t>
        </w:r>
        <w:r>
          <w:rPr>
            <w:lang w:val="en-GB"/>
          </w:rPr>
          <w:t>I</w:t>
        </w:r>
        <w:r w:rsidRPr="002F1EC5">
          <w:rPr>
            <w:lang w:val="en-GB"/>
          </w:rPr>
          <w:t>nvention</w:t>
        </w:r>
        <w:r>
          <w:rPr>
            <w:lang w:val="en-GB"/>
          </w:rPr>
          <w:t>)</w:t>
        </w:r>
        <w:r w:rsidRPr="002F1EC5">
          <w:rPr>
            <w:lang w:val="en-GB"/>
          </w:rPr>
          <w:t xml:space="preserve"> </w:t>
        </w:r>
        <w:r w:rsidR="002F1EC5" w:rsidRPr="002F1EC5">
          <w:rPr>
            <w:lang w:val="en-GB"/>
          </w:rPr>
          <w:t xml:space="preserve">by </w:t>
        </w:r>
        <w:r w:rsidR="00A7072A">
          <w:rPr>
            <w:lang w:val="en-GB"/>
          </w:rPr>
          <w:t>Contractor</w:t>
        </w:r>
        <w:r w:rsidR="002F1EC5" w:rsidRPr="002F1EC5">
          <w:rPr>
            <w:lang w:val="en-GB"/>
          </w:rPr>
          <w:t xml:space="preserve">, either solely or in collaboration with others, including employees of </w:t>
        </w:r>
        <w:r w:rsidR="00A7072A">
          <w:rPr>
            <w:lang w:val="en-GB"/>
          </w:rPr>
          <w:t>Contractor</w:t>
        </w:r>
        <w:r w:rsidR="002F1EC5" w:rsidRPr="002F1EC5">
          <w:rPr>
            <w:lang w:val="en-GB"/>
          </w:rPr>
          <w:t xml:space="preserve"> under or relating to this Agreement, </w:t>
        </w:r>
        <w:r w:rsidR="00A7072A">
          <w:rPr>
            <w:lang w:val="en-GB"/>
          </w:rPr>
          <w:t>Contractor</w:t>
        </w:r>
        <w:r w:rsidR="002F1EC5" w:rsidRPr="002F1EC5">
          <w:rPr>
            <w:lang w:val="en-GB"/>
          </w:rPr>
          <w:t xml:space="preserve"> shall promptly give </w:t>
        </w:r>
        <w:r w:rsidR="00C74755">
          <w:rPr>
            <w:lang w:val="en-GB"/>
          </w:rPr>
          <w:t xml:space="preserve">the Company </w:t>
        </w:r>
        <w:r w:rsidR="002F1EC5" w:rsidRPr="002F1EC5">
          <w:rPr>
            <w:lang w:val="en-GB"/>
          </w:rPr>
          <w:t xml:space="preserve">written notice thereof and shall furnish </w:t>
        </w:r>
        <w:r w:rsidR="00C74755">
          <w:rPr>
            <w:lang w:val="en-GB"/>
          </w:rPr>
          <w:t xml:space="preserve">the Company </w:t>
        </w:r>
        <w:r w:rsidR="002F1EC5" w:rsidRPr="002F1EC5">
          <w:rPr>
            <w:lang w:val="en-GB"/>
          </w:rPr>
          <w:t>with complete information thereon including, as a minimum, (</w:t>
        </w:r>
        <w:r w:rsidR="00C74755">
          <w:rPr>
            <w:lang w:val="en-GB"/>
          </w:rPr>
          <w:t>a</w:t>
        </w:r>
        <w:r w:rsidR="002F1EC5" w:rsidRPr="002F1EC5">
          <w:rPr>
            <w:lang w:val="en-GB"/>
          </w:rPr>
          <w:t xml:space="preserve">) a complete written disclosure of each such </w:t>
        </w:r>
        <w:r>
          <w:rPr>
            <w:lang w:val="en-GB"/>
          </w:rPr>
          <w:t>I</w:t>
        </w:r>
        <w:r w:rsidR="002F1EC5" w:rsidRPr="002F1EC5">
          <w:rPr>
            <w:lang w:val="en-GB"/>
          </w:rPr>
          <w:t>nvention, and (</w:t>
        </w:r>
        <w:r w:rsidR="00C74755">
          <w:rPr>
            <w:lang w:val="en-GB"/>
          </w:rPr>
          <w:t>b</w:t>
        </w:r>
        <w:r w:rsidR="002F1EC5" w:rsidRPr="002F1EC5">
          <w:rPr>
            <w:lang w:val="en-GB"/>
          </w:rPr>
          <w:t xml:space="preserve">) information concerning the date and identity of any public use, sale or publication of such invention made by or known to </w:t>
        </w:r>
        <w:r w:rsidR="00A7072A">
          <w:rPr>
            <w:lang w:val="en-GB"/>
          </w:rPr>
          <w:t>Contractor</w:t>
        </w:r>
        <w:r w:rsidR="002F1EC5" w:rsidRPr="002F1EC5">
          <w:rPr>
            <w:lang w:val="en-GB"/>
          </w:rPr>
          <w:t xml:space="preserve"> or of any contemplated publication by </w:t>
        </w:r>
        <w:r w:rsidR="00A7072A">
          <w:rPr>
            <w:lang w:val="en-GB"/>
          </w:rPr>
          <w:t>Contractor</w:t>
        </w:r>
        <w:r w:rsidR="002F1EC5" w:rsidRPr="002F1EC5">
          <w:rPr>
            <w:lang w:val="en-GB"/>
          </w:rPr>
          <w:t>.</w:t>
        </w:r>
      </w:ins>
    </w:p>
    <w:p w14:paraId="066313E7" w14:textId="77777777" w:rsidR="001E4CE9" w:rsidRDefault="00A7072A" w:rsidP="00D5358D">
      <w:pPr>
        <w:pStyle w:val="ListParagraph"/>
        <w:numPr>
          <w:ilvl w:val="1"/>
          <w:numId w:val="7"/>
        </w:numPr>
        <w:tabs>
          <w:tab w:val="left" w:pos="709"/>
        </w:tabs>
        <w:spacing w:before="120" w:after="120"/>
        <w:ind w:left="0" w:firstLine="0"/>
        <w:contextualSpacing w:val="0"/>
        <w:jc w:val="both"/>
        <w:rPr>
          <w:ins w:id="496" w:author="Microsoft Office User" w:date="2021-01-22T18:37:00Z"/>
          <w:lang w:val="en-GB"/>
        </w:rPr>
      </w:pPr>
      <w:bookmarkStart w:id="497" w:name="_Ref507676029"/>
      <w:ins w:id="498" w:author="Microsoft Office User" w:date="2021-01-22T18:37:00Z">
        <w:r>
          <w:rPr>
            <w:lang w:val="en-GB"/>
          </w:rPr>
          <w:t>Contractor</w:t>
        </w:r>
        <w:r w:rsidR="002F1EC5" w:rsidRPr="002F1EC5">
          <w:rPr>
            <w:lang w:val="en-GB"/>
          </w:rPr>
          <w:t xml:space="preserve"> hereby grants, assigns, and conveys to </w:t>
        </w:r>
        <w:r w:rsidR="00DD770E">
          <w:rPr>
            <w:lang w:val="en-GB"/>
          </w:rPr>
          <w:t xml:space="preserve">the Company </w:t>
        </w:r>
        <w:r w:rsidR="002F1EC5" w:rsidRPr="002F1EC5">
          <w:rPr>
            <w:lang w:val="en-GB"/>
          </w:rPr>
          <w:t xml:space="preserve">all right, title and interest in and to all </w:t>
        </w:r>
        <w:r w:rsidR="00480D36">
          <w:rPr>
            <w:lang w:val="en-GB"/>
          </w:rPr>
          <w:t>I</w:t>
        </w:r>
        <w:r w:rsidR="002F1EC5" w:rsidRPr="002F1EC5">
          <w:rPr>
            <w:lang w:val="en-GB"/>
          </w:rPr>
          <w:t xml:space="preserve">nventions conceived, reduced to practice, authored, developed or delivered by </w:t>
        </w:r>
        <w:r>
          <w:rPr>
            <w:lang w:val="en-GB"/>
          </w:rPr>
          <w:t>Contractor</w:t>
        </w:r>
        <w:r w:rsidR="002F1EC5" w:rsidRPr="002F1EC5">
          <w:rPr>
            <w:lang w:val="en-GB"/>
          </w:rPr>
          <w:t xml:space="preserve"> or its employees, agents, consultants, contractors and representatives either solely or jointly with others, during and in connection with the performance of services under this Agreement with </w:t>
        </w:r>
        <w:r w:rsidR="00DD770E">
          <w:rPr>
            <w:lang w:val="en-GB"/>
          </w:rPr>
          <w:t>the Company</w:t>
        </w:r>
        <w:r w:rsidR="002F1EC5" w:rsidRPr="002F1EC5">
          <w:rPr>
            <w:lang w:val="en-GB"/>
          </w:rPr>
          <w:t>.</w:t>
        </w:r>
      </w:ins>
    </w:p>
    <w:p w14:paraId="21FF431C" w14:textId="77777777" w:rsidR="00AA64E8" w:rsidRDefault="00A7072A" w:rsidP="00D5358D">
      <w:pPr>
        <w:pStyle w:val="ListParagraph"/>
        <w:numPr>
          <w:ilvl w:val="1"/>
          <w:numId w:val="7"/>
        </w:numPr>
        <w:tabs>
          <w:tab w:val="left" w:pos="709"/>
        </w:tabs>
        <w:spacing w:before="120" w:after="120"/>
        <w:ind w:left="0" w:firstLine="0"/>
        <w:contextualSpacing w:val="0"/>
        <w:jc w:val="both"/>
        <w:rPr>
          <w:ins w:id="499" w:author="Microsoft Office User" w:date="2021-01-22T18:37:00Z"/>
          <w:lang w:val="en-GB"/>
        </w:rPr>
      </w:pPr>
      <w:ins w:id="500" w:author="Microsoft Office User" w:date="2021-01-22T18:37:00Z">
        <w:r>
          <w:rPr>
            <w:lang w:val="en-GB"/>
          </w:rPr>
          <w:t>Contractor</w:t>
        </w:r>
        <w:r w:rsidR="002F1EC5" w:rsidRPr="002F1EC5">
          <w:rPr>
            <w:lang w:val="en-GB"/>
          </w:rPr>
          <w:t xml:space="preserve"> agrees that it will not seek, and that it will require its employees, agents, consultants, contractors and representatives not to seek patent, copyright, trademark, registered design or other protection for any rights in any such </w:t>
        </w:r>
        <w:r w:rsidR="001E4CE9">
          <w:rPr>
            <w:lang w:val="en-GB"/>
          </w:rPr>
          <w:t>I</w:t>
        </w:r>
        <w:r w:rsidR="002F1EC5" w:rsidRPr="002F1EC5">
          <w:rPr>
            <w:lang w:val="en-GB"/>
          </w:rPr>
          <w:t>nventions.</w:t>
        </w:r>
        <w:r w:rsidR="001D6FF5">
          <w:rPr>
            <w:lang w:val="en-GB"/>
          </w:rPr>
          <w:t xml:space="preserve"> </w:t>
        </w:r>
        <w:r>
          <w:rPr>
            <w:lang w:val="en-GB"/>
          </w:rPr>
          <w:t>Contractor</w:t>
        </w:r>
        <w:r w:rsidR="002F1EC5" w:rsidRPr="002F1EC5">
          <w:rPr>
            <w:lang w:val="en-GB"/>
          </w:rPr>
          <w:t xml:space="preserve"> shall have no right to disclose or use any such </w:t>
        </w:r>
        <w:r w:rsidR="001E4CE9">
          <w:rPr>
            <w:lang w:val="en-GB"/>
          </w:rPr>
          <w:t>Inventions</w:t>
        </w:r>
        <w:r w:rsidR="002F1EC5" w:rsidRPr="002F1EC5">
          <w:rPr>
            <w:lang w:val="en-GB"/>
          </w:rPr>
          <w:t xml:space="preserve"> for any purpose whatsoever and shall not communicate to any third party the nature of or details relating to such </w:t>
        </w:r>
        <w:r w:rsidR="001E4CE9">
          <w:rPr>
            <w:lang w:val="en-GB"/>
          </w:rPr>
          <w:t>I</w:t>
        </w:r>
        <w:r w:rsidR="002F1EC5" w:rsidRPr="002F1EC5">
          <w:rPr>
            <w:lang w:val="en-GB"/>
          </w:rPr>
          <w:t>nventions.</w:t>
        </w:r>
      </w:ins>
    </w:p>
    <w:p w14:paraId="58BE59DE" w14:textId="77777777" w:rsidR="00016593" w:rsidRDefault="00016593" w:rsidP="00D5358D">
      <w:pPr>
        <w:pStyle w:val="ListParagraph"/>
        <w:numPr>
          <w:ilvl w:val="1"/>
          <w:numId w:val="7"/>
        </w:numPr>
        <w:tabs>
          <w:tab w:val="left" w:pos="709"/>
        </w:tabs>
        <w:spacing w:before="120" w:after="120"/>
        <w:ind w:left="0" w:firstLine="0"/>
        <w:contextualSpacing w:val="0"/>
        <w:jc w:val="both"/>
        <w:rPr>
          <w:ins w:id="501" w:author="Microsoft Office User" w:date="2021-01-22T18:37:00Z"/>
          <w:lang w:val="en-GB"/>
        </w:rPr>
      </w:pPr>
      <w:ins w:id="502" w:author="Microsoft Office User" w:date="2021-01-22T18:37:00Z">
        <w:r w:rsidRPr="00016593">
          <w:rPr>
            <w:lang w:val="en-GB"/>
          </w:rPr>
          <w:t>Contractor agrees that if in the course of performing the Services, Contractor incorporates into any Invention developed hereunder any invention, improvement, development, concept, discovery or other proprietary information owned by Contractor or in which Contractor has an interest, the Company is hereby granted and shall have a nonexclusive, royalty-free, perpetual, irrevocable, worldwide license to make, have made, modify, use and sell such item as part of or in connection with such Invention</w:t>
        </w:r>
        <w:r>
          <w:rPr>
            <w:lang w:val="en-GB"/>
          </w:rPr>
          <w:t>.</w:t>
        </w:r>
      </w:ins>
    </w:p>
    <w:p w14:paraId="149AD339" w14:textId="77777777" w:rsidR="0036297C" w:rsidRPr="00ED782D" w:rsidRDefault="0036297C" w:rsidP="00277C52">
      <w:pPr>
        <w:pStyle w:val="ListParagraph"/>
        <w:numPr>
          <w:ilvl w:val="1"/>
          <w:numId w:val="2"/>
        </w:numPr>
        <w:tabs>
          <w:tab w:val="left" w:pos="567"/>
        </w:tabs>
        <w:spacing w:before="120" w:after="120"/>
        <w:ind w:left="0" w:firstLine="0"/>
        <w:contextualSpacing w:val="0"/>
        <w:jc w:val="both"/>
        <w:rPr>
          <w:del w:id="503" w:author="Microsoft Office User" w:date="2021-01-22T18:37:00Z"/>
          <w:shd w:val="clear" w:color="auto" w:fill="FFFFFF"/>
          <w:lang w:val="en-US"/>
        </w:rPr>
      </w:pPr>
      <w:del w:id="504" w:author="Microsoft Office User" w:date="2021-01-22T18:37:00Z">
        <w:r w:rsidRPr="00ED782D">
          <w:rPr>
            <w:shd w:val="clear" w:color="auto" w:fill="FFFFFF"/>
            <w:lang w:val="en-US"/>
          </w:rPr>
          <w:delText>The Executive acknowledges that any and all Intellectual Property Rights subsisting (or which may in the future subsist) in all Inventions</w:delText>
        </w:r>
        <w:r w:rsidRPr="00ED782D">
          <w:rPr>
            <w:lang w:val="en-US"/>
          </w:rPr>
          <w:delText xml:space="preserve"> shall </w:delText>
        </w:r>
        <w:r w:rsidRPr="00ED782D">
          <w:rPr>
            <w:shd w:val="clear" w:color="auto" w:fill="FFFFFF"/>
            <w:lang w:val="en-US"/>
          </w:rPr>
          <w:delText>automatically, on creation, vest in the Company absolutely</w:delText>
        </w:r>
        <w:r w:rsidRPr="00ED782D">
          <w:rPr>
            <w:lang w:val="en-US"/>
          </w:rPr>
          <w:delText xml:space="preserve"> and </w:delText>
        </w:r>
        <w:r w:rsidR="00CC4801" w:rsidRPr="00ED782D">
          <w:rPr>
            <w:lang w:val="en-US"/>
          </w:rPr>
          <w:delText xml:space="preserve">shall </w:delText>
        </w:r>
        <w:r w:rsidRPr="00ED782D">
          <w:rPr>
            <w:lang w:val="en-US"/>
          </w:rPr>
          <w:delText xml:space="preserve">be </w:delText>
        </w:r>
        <w:r w:rsidR="00CC4801" w:rsidRPr="00ED782D">
          <w:rPr>
            <w:lang w:val="en-US"/>
          </w:rPr>
          <w:delText xml:space="preserve">and remain </w:delText>
        </w:r>
        <w:r w:rsidRPr="00ED782D">
          <w:rPr>
            <w:lang w:val="en-US"/>
          </w:rPr>
          <w:delText>the exclusive property of the Company</w:delText>
        </w:r>
        <w:r w:rsidRPr="00ED782D">
          <w:rPr>
            <w:shd w:val="clear" w:color="auto" w:fill="FFFFFF"/>
            <w:lang w:val="en-US"/>
          </w:rPr>
          <w:delText xml:space="preserve"> during and after the Term.</w:delText>
        </w:r>
      </w:del>
    </w:p>
    <w:p w14:paraId="12A5DB38" w14:textId="77777777" w:rsidR="00AD3049" w:rsidRDefault="00AD3049" w:rsidP="00277C52">
      <w:pPr>
        <w:pStyle w:val="ListParagraph"/>
        <w:numPr>
          <w:ilvl w:val="1"/>
          <w:numId w:val="2"/>
        </w:numPr>
        <w:tabs>
          <w:tab w:val="left" w:pos="567"/>
        </w:tabs>
        <w:spacing w:before="120" w:after="120"/>
        <w:ind w:left="0" w:firstLine="0"/>
        <w:contextualSpacing w:val="0"/>
        <w:jc w:val="both"/>
        <w:rPr>
          <w:del w:id="505" w:author="Microsoft Office User" w:date="2021-01-22T18:37:00Z"/>
          <w:shd w:val="clear" w:color="auto" w:fill="FFFFFF"/>
          <w:lang w:val="en-US"/>
        </w:rPr>
      </w:pPr>
      <w:del w:id="506" w:author="Microsoft Office User" w:date="2021-01-22T18:37:00Z">
        <w:r w:rsidRPr="00ED782D">
          <w:rPr>
            <w:shd w:val="clear" w:color="auto" w:fill="FFFFFF"/>
            <w:lang w:val="en-US"/>
          </w:rPr>
          <w:delText xml:space="preserve">The Employee shall give the Company full written details of all Inventions and of all works embodying Intellectual Property Rights made wholly or partially by </w:delText>
        </w:r>
        <w:r w:rsidR="007B7318" w:rsidRPr="00ED782D">
          <w:rPr>
            <w:lang w:val="en-US"/>
          </w:rPr>
          <w:delText xml:space="preserve">the Employee </w:delText>
        </w:r>
        <w:r w:rsidRPr="00ED782D">
          <w:rPr>
            <w:shd w:val="clear" w:color="auto" w:fill="FFFFFF"/>
            <w:lang w:val="en-US"/>
          </w:rPr>
          <w:delText xml:space="preserve">at any time during the course of the Appointment which relate to, or are reasonably capable of being used in, the business of </w:delText>
        </w:r>
        <w:r w:rsidR="009B47FC" w:rsidRPr="00ED782D">
          <w:rPr>
            <w:lang w:val="en-US"/>
          </w:rPr>
          <w:delText>the Company</w:delText>
        </w:r>
        <w:r w:rsidRPr="00ED782D">
          <w:rPr>
            <w:shd w:val="clear" w:color="auto" w:fill="FFFFFF"/>
            <w:lang w:val="en-US"/>
          </w:rPr>
          <w:delText>.</w:delText>
        </w:r>
      </w:del>
    </w:p>
    <w:p w14:paraId="0C14F29D" w14:textId="5E2C0B9D" w:rsidR="00CC3950" w:rsidRPr="00ED782D" w:rsidRDefault="00CC3950" w:rsidP="00CC3950">
      <w:pPr>
        <w:pStyle w:val="ListParagraph"/>
        <w:numPr>
          <w:ilvl w:val="1"/>
          <w:numId w:val="2"/>
        </w:numPr>
        <w:tabs>
          <w:tab w:val="left" w:pos="567"/>
        </w:tabs>
        <w:spacing w:before="120" w:after="120"/>
        <w:ind w:left="0" w:firstLine="0"/>
        <w:contextualSpacing w:val="0"/>
        <w:jc w:val="both"/>
        <w:rPr>
          <w:del w:id="507" w:author="Microsoft Office User" w:date="2021-01-22T18:37:00Z"/>
          <w:shd w:val="clear" w:color="auto" w:fill="FFFFFF"/>
          <w:lang w:val="en-US"/>
        </w:rPr>
      </w:pPr>
      <w:del w:id="508" w:author="Microsoft Office User" w:date="2021-01-22T18:37:00Z">
        <w:r>
          <w:rPr>
            <w:shd w:val="clear" w:color="auto" w:fill="FFFFFF"/>
            <w:lang w:val="en-US"/>
          </w:rPr>
          <w:delText xml:space="preserve">The Employee </w:delText>
        </w:r>
        <w:r w:rsidRPr="00CC3950">
          <w:rPr>
            <w:shd w:val="clear" w:color="auto" w:fill="FFFFFF"/>
            <w:lang w:val="en-US"/>
          </w:rPr>
          <w:delText>shall execute at the request of the Company any assignments or other documents the Company may deem reasonably necessary to protect or perfect its rights therein, and shall assist the Company, upon reasonable request and at the Company’s expense, in obtaining, defending and enforcing their rights therein</w:delText>
        </w:r>
        <w:r>
          <w:rPr>
            <w:shd w:val="clear" w:color="auto" w:fill="FFFFFF"/>
            <w:lang w:val="en-US"/>
          </w:rPr>
          <w:delText>.</w:delText>
        </w:r>
      </w:del>
    </w:p>
    <w:p w14:paraId="7FD7BEF1" w14:textId="3CED6053" w:rsidR="00482F61" w:rsidRDefault="00692E8D" w:rsidP="00D5358D">
      <w:pPr>
        <w:pStyle w:val="ListParagraph"/>
        <w:numPr>
          <w:ilvl w:val="1"/>
          <w:numId w:val="7"/>
        </w:numPr>
        <w:tabs>
          <w:tab w:val="left" w:pos="709"/>
        </w:tabs>
        <w:spacing w:before="120" w:after="120"/>
        <w:ind w:left="0" w:firstLine="0"/>
        <w:contextualSpacing w:val="0"/>
        <w:jc w:val="both"/>
        <w:rPr>
          <w:lang w:val="en-GB"/>
          <w:rPrChange w:id="509" w:author="Microsoft Office User" w:date="2021-01-22T18:37:00Z">
            <w:rPr>
              <w:lang w:val="en-US"/>
            </w:rPr>
          </w:rPrChange>
        </w:rPr>
        <w:pPrChange w:id="510" w:author="Microsoft Office User" w:date="2021-01-22T18:37:00Z">
          <w:pPr>
            <w:pStyle w:val="ListParagraph"/>
            <w:numPr>
              <w:ilvl w:val="1"/>
              <w:numId w:val="2"/>
            </w:numPr>
            <w:tabs>
              <w:tab w:val="left" w:pos="567"/>
            </w:tabs>
            <w:spacing w:before="120" w:after="120"/>
            <w:ind w:left="0"/>
            <w:jc w:val="both"/>
          </w:pPr>
        </w:pPrChange>
      </w:pPr>
      <w:r w:rsidRPr="00953497">
        <w:rPr>
          <w:shd w:val="clear" w:color="auto" w:fill="FFFFFF"/>
          <w:lang w:val="en-US"/>
        </w:rPr>
        <w:t xml:space="preserve">To the utmost extent permitted by law </w:t>
      </w:r>
      <w:ins w:id="511" w:author="Microsoft Office User" w:date="2021-01-22T18:37:00Z">
        <w:r w:rsidR="0047416F" w:rsidRPr="00016593">
          <w:rPr>
            <w:lang w:val="en-GB"/>
          </w:rPr>
          <w:t>Contractor</w:t>
        </w:r>
      </w:ins>
      <w:del w:id="512" w:author="Microsoft Office User" w:date="2021-01-22T18:37:00Z">
        <w:r w:rsidRPr="00ED782D">
          <w:rPr>
            <w:shd w:val="clear" w:color="auto" w:fill="FFFFFF"/>
            <w:lang w:val="en-US"/>
          </w:rPr>
          <w:delText>the Employee</w:delText>
        </w:r>
      </w:del>
      <w:r w:rsidRPr="00016593">
        <w:rPr>
          <w:lang w:val="en-GB"/>
          <w:rPrChange w:id="513" w:author="Microsoft Office User" w:date="2021-01-22T18:37:00Z">
            <w:rPr>
              <w:shd w:val="clear" w:color="auto" w:fill="FFFFFF"/>
              <w:lang w:val="en-US"/>
            </w:rPr>
          </w:rPrChange>
        </w:rPr>
        <w:t xml:space="preserve"> </w:t>
      </w:r>
      <w:r w:rsidRPr="00953497">
        <w:rPr>
          <w:shd w:val="clear" w:color="auto" w:fill="FFFFFF"/>
          <w:lang w:val="en-US"/>
        </w:rPr>
        <w:t xml:space="preserve">also hereby forever waives and agrees never to assert any and all Moral Rights </w:t>
      </w:r>
      <w:ins w:id="514" w:author="Microsoft Office User" w:date="2021-01-22T18:37:00Z">
        <w:r w:rsidR="0047416F" w:rsidRPr="00016593">
          <w:rPr>
            <w:lang w:val="en-GB"/>
          </w:rPr>
          <w:t>Contractor</w:t>
        </w:r>
      </w:ins>
      <w:del w:id="515" w:author="Microsoft Office User" w:date="2021-01-22T18:37:00Z">
        <w:r w:rsidR="00894672" w:rsidRPr="00ED782D">
          <w:rPr>
            <w:lang w:val="en-US"/>
          </w:rPr>
          <w:delText>the Employee</w:delText>
        </w:r>
      </w:del>
      <w:r w:rsidR="00894672" w:rsidRPr="00016593">
        <w:rPr>
          <w:lang w:val="en-GB"/>
          <w:rPrChange w:id="516" w:author="Microsoft Office User" w:date="2021-01-22T18:37:00Z">
            <w:rPr>
              <w:lang w:val="en-US"/>
            </w:rPr>
          </w:rPrChange>
        </w:rPr>
        <w:t xml:space="preserve"> </w:t>
      </w:r>
      <w:r w:rsidRPr="00953497">
        <w:rPr>
          <w:shd w:val="clear" w:color="auto" w:fill="FFFFFF"/>
          <w:lang w:val="en-US"/>
        </w:rPr>
        <w:t>may have in or with respect to any Invention, even after termination of his</w:t>
      </w:r>
      <w:del w:id="517" w:author="Microsoft Office User" w:date="2021-01-22T18:37:00Z">
        <w:r w:rsidR="00BE13C8">
          <w:rPr>
            <w:shd w:val="clear" w:color="auto" w:fill="FFFFFF"/>
            <w:lang w:val="en-US"/>
          </w:rPr>
          <w:delText>/her</w:delText>
        </w:r>
      </w:del>
      <w:r w:rsidRPr="00953497">
        <w:rPr>
          <w:shd w:val="clear" w:color="auto" w:fill="FFFFFF"/>
          <w:lang w:val="en-US"/>
        </w:rPr>
        <w:t xml:space="preserve"> work on behalf of the Company.</w:t>
      </w:r>
      <w:r w:rsidR="007E5BE2" w:rsidRPr="00ED782D">
        <w:rPr>
          <w:shd w:val="clear" w:color="auto" w:fill="FFFFFF"/>
          <w:lang w:val="en-US"/>
          <w:rPrChange w:id="518" w:author="Microsoft Office User" w:date="2021-01-22T18:37:00Z">
            <w:rPr>
              <w:shd w:val="clear" w:color="auto" w:fill="FFFFFF"/>
              <w:lang w:val="en-US"/>
            </w:rPr>
          </w:rPrChange>
        </w:rPr>
        <w:t xml:space="preserve"> To the extent </w:t>
      </w:r>
      <w:ins w:id="519" w:author="Microsoft Office User" w:date="2021-01-22T18:37:00Z">
        <w:r w:rsidR="0047416F" w:rsidRPr="00016593">
          <w:rPr>
            <w:lang w:val="en-GB"/>
          </w:rPr>
          <w:t>Contractor</w:t>
        </w:r>
      </w:ins>
      <w:del w:id="520" w:author="Microsoft Office User" w:date="2021-01-22T18:37:00Z">
        <w:r w:rsidR="00894672" w:rsidRPr="00ED782D">
          <w:rPr>
            <w:lang w:val="en-US"/>
          </w:rPr>
          <w:delText>the Employee</w:delText>
        </w:r>
      </w:del>
      <w:r w:rsidR="00894672" w:rsidRPr="00016593">
        <w:rPr>
          <w:lang w:val="en-GB"/>
          <w:rPrChange w:id="521" w:author="Microsoft Office User" w:date="2021-01-22T18:37:00Z">
            <w:rPr>
              <w:lang w:val="en-US"/>
            </w:rPr>
          </w:rPrChange>
        </w:rPr>
        <w:t xml:space="preserve"> </w:t>
      </w:r>
      <w:r w:rsidR="007E5BE2" w:rsidRPr="00953497">
        <w:rPr>
          <w:shd w:val="clear" w:color="auto" w:fill="FFFFFF"/>
          <w:lang w:val="en-US"/>
        </w:rPr>
        <w:t xml:space="preserve">hereby retains any such Moral Rights under applicable law, </w:t>
      </w:r>
      <w:ins w:id="522" w:author="Microsoft Office User" w:date="2021-01-22T18:37:00Z">
        <w:r w:rsidR="0047416F" w:rsidRPr="00016593">
          <w:rPr>
            <w:lang w:val="en-GB"/>
          </w:rPr>
          <w:t>Contractor</w:t>
        </w:r>
      </w:ins>
      <w:del w:id="523" w:author="Microsoft Office User" w:date="2021-01-22T18:37:00Z">
        <w:r w:rsidR="00894672" w:rsidRPr="00ED782D">
          <w:rPr>
            <w:lang w:val="en-US"/>
          </w:rPr>
          <w:delText>the Employee</w:delText>
        </w:r>
      </w:del>
      <w:r w:rsidR="00894672" w:rsidRPr="00953497">
        <w:rPr>
          <w:lang w:val="en-US"/>
        </w:rPr>
        <w:t xml:space="preserve"> </w:t>
      </w:r>
      <w:r w:rsidR="007E5BE2" w:rsidRPr="00ED782D">
        <w:rPr>
          <w:shd w:val="clear" w:color="auto" w:fill="FFFFFF"/>
          <w:lang w:val="en-US"/>
          <w:rPrChange w:id="524" w:author="Microsoft Office User" w:date="2021-01-22T18:37:00Z">
            <w:rPr>
              <w:shd w:val="clear" w:color="auto" w:fill="FFFFFF"/>
              <w:lang w:val="en-US"/>
            </w:rPr>
          </w:rPrChange>
        </w:rPr>
        <w:t>hereby ratifies</w:t>
      </w:r>
      <w:del w:id="525" w:author="Microsoft Office User" w:date="2021-01-22T18:37:00Z">
        <w:r w:rsidR="0063702B">
          <w:rPr>
            <w:shd w:val="clear" w:color="auto" w:fill="FFFFFF"/>
            <w:lang w:val="en-US"/>
          </w:rPr>
          <w:delText>, approves</w:delText>
        </w:r>
      </w:del>
      <w:r w:rsidR="007E5BE2" w:rsidRPr="00953497">
        <w:rPr>
          <w:shd w:val="clear" w:color="auto" w:fill="FFFFFF"/>
          <w:lang w:val="en-US"/>
        </w:rPr>
        <w:t xml:space="preserve"> and consents to, any action that may be taken with respect to such Moral Rights by or authorized by </w:t>
      </w:r>
      <w:r w:rsidR="00894672" w:rsidRPr="00ED782D">
        <w:rPr>
          <w:shd w:val="clear" w:color="auto" w:fill="FFFFFF"/>
          <w:lang w:val="en-US"/>
          <w:rPrChange w:id="526" w:author="Microsoft Office User" w:date="2021-01-22T18:37:00Z">
            <w:rPr>
              <w:shd w:val="clear" w:color="auto" w:fill="FFFFFF"/>
              <w:lang w:val="en-US"/>
            </w:rPr>
          </w:rPrChange>
        </w:rPr>
        <w:t>the Company</w:t>
      </w:r>
      <w:r w:rsidR="007E5BE2" w:rsidRPr="00ED782D">
        <w:rPr>
          <w:shd w:val="clear" w:color="auto" w:fill="FFFFFF"/>
          <w:lang w:val="en-US"/>
          <w:rPrChange w:id="527" w:author="Microsoft Office User" w:date="2021-01-22T18:37:00Z">
            <w:rPr>
              <w:shd w:val="clear" w:color="auto" w:fill="FFFFFF"/>
              <w:lang w:val="en-US"/>
            </w:rPr>
          </w:rPrChange>
        </w:rPr>
        <w:t xml:space="preserve">, and </w:t>
      </w:r>
      <w:ins w:id="528" w:author="Microsoft Office User" w:date="2021-01-22T18:37:00Z">
        <w:r w:rsidR="0047416F" w:rsidRPr="00016593">
          <w:rPr>
            <w:lang w:val="en-GB"/>
          </w:rPr>
          <w:t>Contractor</w:t>
        </w:r>
      </w:ins>
      <w:del w:id="529" w:author="Microsoft Office User" w:date="2021-01-22T18:37:00Z">
        <w:r w:rsidR="00894672" w:rsidRPr="00ED782D">
          <w:rPr>
            <w:lang w:val="en-US"/>
          </w:rPr>
          <w:delText>the Employee</w:delText>
        </w:r>
      </w:del>
      <w:r w:rsidR="00894672" w:rsidRPr="00016593">
        <w:rPr>
          <w:lang w:val="en-GB"/>
          <w:rPrChange w:id="530" w:author="Microsoft Office User" w:date="2021-01-22T18:37:00Z">
            <w:rPr>
              <w:lang w:val="en-US"/>
            </w:rPr>
          </w:rPrChange>
        </w:rPr>
        <w:t xml:space="preserve"> </w:t>
      </w:r>
      <w:r w:rsidR="007E5BE2" w:rsidRPr="00953497">
        <w:rPr>
          <w:shd w:val="clear" w:color="auto" w:fill="FFFFFF"/>
          <w:lang w:val="en-US"/>
        </w:rPr>
        <w:t>agr</w:t>
      </w:r>
      <w:r w:rsidR="007E5BE2" w:rsidRPr="00ED782D">
        <w:rPr>
          <w:shd w:val="clear" w:color="auto" w:fill="FFFFFF"/>
          <w:lang w:val="en-US"/>
          <w:rPrChange w:id="531" w:author="Microsoft Office User" w:date="2021-01-22T18:37:00Z">
            <w:rPr>
              <w:shd w:val="clear" w:color="auto" w:fill="FFFFFF"/>
              <w:lang w:val="en-US"/>
            </w:rPr>
          </w:rPrChange>
        </w:rPr>
        <w:t xml:space="preserve">ees not to assert any Moral </w:t>
      </w:r>
      <w:r w:rsidR="007E5BE2" w:rsidRPr="00ED782D">
        <w:rPr>
          <w:shd w:val="clear" w:color="auto" w:fill="FFFFFF"/>
          <w:lang w:val="en-US"/>
          <w:rPrChange w:id="532" w:author="Microsoft Office User" w:date="2021-01-22T18:37:00Z">
            <w:rPr>
              <w:shd w:val="clear" w:color="auto" w:fill="FFFFFF"/>
              <w:lang w:val="en-US"/>
            </w:rPr>
          </w:rPrChange>
        </w:rPr>
        <w:lastRenderedPageBreak/>
        <w:t xml:space="preserve">Rights with respect thereto. </w:t>
      </w:r>
      <w:ins w:id="533" w:author="Microsoft Office User" w:date="2021-01-22T18:37:00Z">
        <w:r w:rsidR="0047416F" w:rsidRPr="00016593">
          <w:rPr>
            <w:lang w:val="en-GB"/>
          </w:rPr>
          <w:t>Contractor</w:t>
        </w:r>
      </w:ins>
      <w:del w:id="534" w:author="Microsoft Office User" w:date="2021-01-22T18:37:00Z">
        <w:r w:rsidR="007E5BE2" w:rsidRPr="00ED782D">
          <w:rPr>
            <w:shd w:val="clear" w:color="auto" w:fill="FFFFFF"/>
            <w:lang w:val="en-US"/>
          </w:rPr>
          <w:delText xml:space="preserve">The </w:delText>
        </w:r>
        <w:r w:rsidR="00894672" w:rsidRPr="00ED782D">
          <w:rPr>
            <w:lang w:val="en-US"/>
          </w:rPr>
          <w:delText>Employee</w:delText>
        </w:r>
      </w:del>
      <w:r w:rsidR="00894672" w:rsidRPr="00016593">
        <w:rPr>
          <w:lang w:val="en-GB"/>
          <w:rPrChange w:id="535" w:author="Microsoft Office User" w:date="2021-01-22T18:37:00Z">
            <w:rPr>
              <w:lang w:val="en-US"/>
            </w:rPr>
          </w:rPrChange>
        </w:rPr>
        <w:t xml:space="preserve"> </w:t>
      </w:r>
      <w:r w:rsidR="007E5BE2" w:rsidRPr="00953497">
        <w:rPr>
          <w:shd w:val="clear" w:color="auto" w:fill="FFFFFF"/>
          <w:lang w:val="en-US"/>
        </w:rPr>
        <w:t xml:space="preserve">will confirm any such ratifications, </w:t>
      </w:r>
      <w:del w:id="536" w:author="Microsoft Office User" w:date="2021-01-22T18:37:00Z">
        <w:r w:rsidR="0063702B">
          <w:rPr>
            <w:shd w:val="clear" w:color="auto" w:fill="FFFFFF"/>
            <w:lang w:val="en-US"/>
          </w:rPr>
          <w:delText xml:space="preserve">approvals, </w:delText>
        </w:r>
      </w:del>
      <w:r w:rsidR="007E5BE2" w:rsidRPr="00953497">
        <w:rPr>
          <w:shd w:val="clear" w:color="auto" w:fill="FFFFFF"/>
          <w:lang w:val="en-US"/>
        </w:rPr>
        <w:t xml:space="preserve">consents and agreements from time to time as requested by </w:t>
      </w:r>
      <w:r w:rsidR="00894672" w:rsidRPr="00ED782D">
        <w:rPr>
          <w:shd w:val="clear" w:color="auto" w:fill="FFFFFF"/>
          <w:lang w:val="en-US"/>
          <w:rPrChange w:id="537" w:author="Microsoft Office User" w:date="2021-01-22T18:37:00Z">
            <w:rPr>
              <w:shd w:val="clear" w:color="auto" w:fill="FFFFFF"/>
              <w:lang w:val="en-US"/>
            </w:rPr>
          </w:rPrChange>
        </w:rPr>
        <w:t>the Company</w:t>
      </w:r>
      <w:r w:rsidR="007E5BE2" w:rsidRPr="00ED782D">
        <w:rPr>
          <w:shd w:val="clear" w:color="auto" w:fill="FFFFFF"/>
          <w:lang w:val="en-US"/>
          <w:rPrChange w:id="538" w:author="Microsoft Office User" w:date="2021-01-22T18:37:00Z">
            <w:rPr>
              <w:shd w:val="clear" w:color="auto" w:fill="FFFFFF"/>
              <w:lang w:val="en-US"/>
            </w:rPr>
          </w:rPrChange>
        </w:rPr>
        <w:t>.</w:t>
      </w:r>
      <w:r w:rsidR="00EB387E" w:rsidRPr="00ED782D">
        <w:rPr>
          <w:shd w:val="clear" w:color="auto" w:fill="FFFFFF"/>
          <w:lang w:val="en-US"/>
          <w:rPrChange w:id="539" w:author="Microsoft Office User" w:date="2021-01-22T18:37:00Z">
            <w:rPr>
              <w:shd w:val="clear" w:color="auto" w:fill="FFFFFF"/>
              <w:lang w:val="en-US"/>
            </w:rPr>
          </w:rPrChange>
        </w:rPr>
        <w:t xml:space="preserve"> </w:t>
      </w:r>
      <w:ins w:id="540" w:author="Microsoft Office User" w:date="2021-01-22T18:37:00Z">
        <w:r w:rsidR="0047416F" w:rsidRPr="00016593">
          <w:rPr>
            <w:lang w:val="en-GB"/>
          </w:rPr>
          <w:t>Contractor</w:t>
        </w:r>
      </w:ins>
      <w:del w:id="541" w:author="Microsoft Office User" w:date="2021-01-22T18:37:00Z">
        <w:r w:rsidR="00EB387E" w:rsidRPr="00ED782D">
          <w:rPr>
            <w:shd w:val="clear" w:color="auto" w:fill="FFFFFF"/>
            <w:lang w:val="en-US"/>
          </w:rPr>
          <w:delText xml:space="preserve">The </w:delText>
        </w:r>
        <w:r w:rsidR="00637633" w:rsidRPr="00ED782D">
          <w:rPr>
            <w:lang w:val="en-US"/>
          </w:rPr>
          <w:delText>Employee</w:delText>
        </w:r>
      </w:del>
      <w:r w:rsidR="00637633" w:rsidRPr="00016593">
        <w:rPr>
          <w:lang w:val="en-GB"/>
          <w:rPrChange w:id="542" w:author="Microsoft Office User" w:date="2021-01-22T18:37:00Z">
            <w:rPr>
              <w:shd w:val="clear" w:color="auto" w:fill="FFFFFF"/>
              <w:lang w:val="en-US"/>
            </w:rPr>
          </w:rPrChange>
        </w:rPr>
        <w:t xml:space="preserve"> </w:t>
      </w:r>
      <w:r w:rsidR="00637633" w:rsidRPr="00953497">
        <w:rPr>
          <w:shd w:val="clear" w:color="auto" w:fill="FFFFFF"/>
          <w:lang w:val="en-US"/>
        </w:rPr>
        <w:t xml:space="preserve">acknowledges that the </w:t>
      </w:r>
      <w:r w:rsidR="00EB387E" w:rsidRPr="00ED782D">
        <w:rPr>
          <w:shd w:val="clear" w:color="auto" w:fill="FFFFFF"/>
          <w:lang w:val="en-US"/>
          <w:rPrChange w:id="543" w:author="Microsoft Office User" w:date="2021-01-22T18:37:00Z">
            <w:rPr>
              <w:shd w:val="clear" w:color="auto" w:fill="FFFFFF"/>
              <w:lang w:val="en-US"/>
            </w:rPr>
          </w:rPrChange>
        </w:rPr>
        <w:t>aforementioned waivers, ratifications</w:t>
      </w:r>
      <w:del w:id="544" w:author="Microsoft Office User" w:date="2021-01-22T18:37:00Z">
        <w:r w:rsidR="00EB387E" w:rsidRPr="00ED782D">
          <w:rPr>
            <w:shd w:val="clear" w:color="auto" w:fill="FFFFFF"/>
            <w:lang w:val="en-US"/>
          </w:rPr>
          <w:delText xml:space="preserve">, </w:delText>
        </w:r>
        <w:r w:rsidR="0063702B">
          <w:rPr>
            <w:shd w:val="clear" w:color="auto" w:fill="FFFFFF"/>
            <w:lang w:val="en-US"/>
          </w:rPr>
          <w:delText>approvals</w:delText>
        </w:r>
      </w:del>
      <w:r w:rsidR="0063702B" w:rsidRPr="00953497">
        <w:rPr>
          <w:shd w:val="clear" w:color="auto" w:fill="FFFFFF"/>
          <w:lang w:val="en-US"/>
        </w:rPr>
        <w:t xml:space="preserve">, </w:t>
      </w:r>
      <w:r w:rsidR="00EB387E" w:rsidRPr="00ED782D">
        <w:rPr>
          <w:shd w:val="clear" w:color="auto" w:fill="FFFFFF"/>
          <w:lang w:val="en-US"/>
          <w:rPrChange w:id="545" w:author="Microsoft Office User" w:date="2021-01-22T18:37:00Z">
            <w:rPr>
              <w:shd w:val="clear" w:color="auto" w:fill="FFFFFF"/>
              <w:lang w:val="en-US"/>
            </w:rPr>
          </w:rPrChange>
        </w:rPr>
        <w:t>consents and agreements</w:t>
      </w:r>
      <w:r w:rsidR="00637633" w:rsidRPr="00ED782D">
        <w:rPr>
          <w:shd w:val="clear" w:color="auto" w:fill="FFFFFF"/>
          <w:lang w:val="en-US"/>
          <w:rPrChange w:id="546" w:author="Microsoft Office User" w:date="2021-01-22T18:37:00Z">
            <w:rPr>
              <w:shd w:val="clear" w:color="auto" w:fill="FFFFFF"/>
              <w:lang w:val="en-US"/>
            </w:rPr>
          </w:rPrChange>
        </w:rPr>
        <w:t xml:space="preserve"> are reasonable, given that the creation/execution of any Inventions to which such Moral Rights relate fall</w:t>
      </w:r>
      <w:r w:rsidR="00702E0D" w:rsidRPr="00ED782D">
        <w:rPr>
          <w:shd w:val="clear" w:color="auto" w:fill="FFFFFF"/>
          <w:lang w:val="en-US"/>
          <w:rPrChange w:id="547" w:author="Microsoft Office User" w:date="2021-01-22T18:37:00Z">
            <w:rPr>
              <w:shd w:val="clear" w:color="auto" w:fill="FFFFFF"/>
              <w:lang w:val="en-US"/>
            </w:rPr>
          </w:rPrChange>
        </w:rPr>
        <w:t>s</w:t>
      </w:r>
      <w:r w:rsidR="00637633" w:rsidRPr="00ED782D">
        <w:rPr>
          <w:shd w:val="clear" w:color="auto" w:fill="FFFFFF"/>
          <w:lang w:val="en-US"/>
          <w:rPrChange w:id="548" w:author="Microsoft Office User" w:date="2021-01-22T18:37:00Z">
            <w:rPr>
              <w:shd w:val="clear" w:color="auto" w:fill="FFFFFF"/>
              <w:lang w:val="en-US"/>
            </w:rPr>
          </w:rPrChange>
        </w:rPr>
        <w:t xml:space="preserve"> into the scope of this Agreement, the overall employment relationship between the Parties and the obligations undertaken by </w:t>
      </w:r>
      <w:ins w:id="549" w:author="Microsoft Office User" w:date="2021-01-22T18:37:00Z">
        <w:r w:rsidR="0047416F" w:rsidRPr="00016593">
          <w:rPr>
            <w:lang w:val="en-GB"/>
          </w:rPr>
          <w:t>Contractor</w:t>
        </w:r>
      </w:ins>
      <w:del w:id="550" w:author="Microsoft Office User" w:date="2021-01-22T18:37:00Z">
        <w:r w:rsidR="00637633" w:rsidRPr="00ED782D">
          <w:rPr>
            <w:lang w:val="en-US"/>
          </w:rPr>
          <w:delText>the Employee</w:delText>
        </w:r>
      </w:del>
      <w:r w:rsidR="00637633" w:rsidRPr="00016593">
        <w:rPr>
          <w:lang w:val="en-GB"/>
          <w:rPrChange w:id="551" w:author="Microsoft Office User" w:date="2021-01-22T18:37:00Z">
            <w:rPr>
              <w:lang w:val="en-US"/>
            </w:rPr>
          </w:rPrChange>
        </w:rPr>
        <w:t xml:space="preserve"> </w:t>
      </w:r>
      <w:r w:rsidR="00637633" w:rsidRPr="00953497">
        <w:rPr>
          <w:lang w:val="en-US"/>
        </w:rPr>
        <w:t>hereunder</w:t>
      </w:r>
      <w:r w:rsidR="00702E0D" w:rsidRPr="00ED782D">
        <w:rPr>
          <w:lang w:val="en-US"/>
          <w:rPrChange w:id="552" w:author="Microsoft Office User" w:date="2021-01-22T18:37:00Z">
            <w:rPr>
              <w:lang w:val="en-US"/>
            </w:rPr>
          </w:rPrChange>
        </w:rPr>
        <w:t xml:space="preserve">, as well as that the above mentioned Compensation of </w:t>
      </w:r>
      <w:ins w:id="553" w:author="Microsoft Office User" w:date="2021-01-22T18:37:00Z">
        <w:r w:rsidR="0047416F" w:rsidRPr="00016593">
          <w:rPr>
            <w:lang w:val="en-GB"/>
          </w:rPr>
          <w:t>Contractor</w:t>
        </w:r>
      </w:ins>
      <w:del w:id="554" w:author="Microsoft Office User" w:date="2021-01-22T18:37:00Z">
        <w:r w:rsidR="00702E0D" w:rsidRPr="00ED782D">
          <w:rPr>
            <w:lang w:val="en-US"/>
          </w:rPr>
          <w:delText>the Employee</w:delText>
        </w:r>
      </w:del>
      <w:r w:rsidR="00702E0D" w:rsidRPr="00016593">
        <w:rPr>
          <w:lang w:val="en-GB"/>
          <w:rPrChange w:id="555" w:author="Microsoft Office User" w:date="2021-01-22T18:37:00Z">
            <w:rPr>
              <w:lang w:val="en-US"/>
            </w:rPr>
          </w:rPrChange>
        </w:rPr>
        <w:t xml:space="preserve"> </w:t>
      </w:r>
      <w:r w:rsidR="003626B7" w:rsidRPr="00953497">
        <w:rPr>
          <w:lang w:val="en-US"/>
        </w:rPr>
        <w:t xml:space="preserve">constitutes </w:t>
      </w:r>
      <w:r w:rsidR="00D364FB" w:rsidRPr="00ED782D">
        <w:rPr>
          <w:lang w:val="en-US"/>
          <w:rPrChange w:id="556" w:author="Microsoft Office User" w:date="2021-01-22T18:37:00Z">
            <w:rPr>
              <w:lang w:val="en-US"/>
            </w:rPr>
          </w:rPrChange>
        </w:rPr>
        <w:t>reasonable consideration for</w:t>
      </w:r>
      <w:r w:rsidR="00702E0D" w:rsidRPr="00ED782D">
        <w:rPr>
          <w:lang w:val="en-US"/>
          <w:rPrChange w:id="557" w:author="Microsoft Office User" w:date="2021-01-22T18:37:00Z">
            <w:rPr>
              <w:lang w:val="en-US"/>
            </w:rPr>
          </w:rPrChange>
        </w:rPr>
        <w:t xml:space="preserve"> </w:t>
      </w:r>
      <w:r w:rsidR="00D364FB" w:rsidRPr="00ED782D">
        <w:rPr>
          <w:lang w:val="en-US"/>
          <w:rPrChange w:id="558" w:author="Microsoft Office User" w:date="2021-01-22T18:37:00Z">
            <w:rPr>
              <w:lang w:val="en-US"/>
            </w:rPr>
          </w:rPrChange>
        </w:rPr>
        <w:t xml:space="preserve">such </w:t>
      </w:r>
      <w:r w:rsidR="0063702B" w:rsidRPr="00ED782D">
        <w:rPr>
          <w:shd w:val="clear" w:color="auto" w:fill="FFFFFF"/>
          <w:lang w:val="en-US"/>
          <w:rPrChange w:id="559" w:author="Microsoft Office User" w:date="2021-01-22T18:37:00Z">
            <w:rPr>
              <w:shd w:val="clear" w:color="auto" w:fill="FFFFFF"/>
              <w:lang w:val="en-US"/>
            </w:rPr>
          </w:rPrChange>
        </w:rPr>
        <w:t>waivers, ratifications</w:t>
      </w:r>
      <w:del w:id="560" w:author="Microsoft Office User" w:date="2021-01-22T18:37:00Z">
        <w:r w:rsidR="0063702B">
          <w:rPr>
            <w:shd w:val="clear" w:color="auto" w:fill="FFFFFF"/>
            <w:lang w:val="en-US"/>
          </w:rPr>
          <w:delText>, approvals</w:delText>
        </w:r>
      </w:del>
      <w:r w:rsidR="0063702B" w:rsidRPr="00953497">
        <w:rPr>
          <w:shd w:val="clear" w:color="auto" w:fill="FFFFFF"/>
          <w:lang w:val="en-US"/>
        </w:rPr>
        <w:t xml:space="preserve">, </w:t>
      </w:r>
      <w:r w:rsidR="00D364FB" w:rsidRPr="00ED782D">
        <w:rPr>
          <w:shd w:val="clear" w:color="auto" w:fill="FFFFFF"/>
          <w:lang w:val="en-US"/>
          <w:rPrChange w:id="561" w:author="Microsoft Office User" w:date="2021-01-22T18:37:00Z">
            <w:rPr>
              <w:shd w:val="clear" w:color="auto" w:fill="FFFFFF"/>
              <w:lang w:val="en-US"/>
            </w:rPr>
          </w:rPrChange>
        </w:rPr>
        <w:t>consents and agreements</w:t>
      </w:r>
      <w:r w:rsidR="00D364FB" w:rsidRPr="00ED782D">
        <w:rPr>
          <w:lang w:val="en-US"/>
          <w:rPrChange w:id="562" w:author="Microsoft Office User" w:date="2021-01-22T18:37:00Z">
            <w:rPr>
              <w:lang w:val="en-US"/>
            </w:rPr>
          </w:rPrChange>
        </w:rPr>
        <w:t>.</w:t>
      </w:r>
    </w:p>
    <w:p w14:paraId="79951888" w14:textId="77777777" w:rsidR="002F1EC5" w:rsidRDefault="00A7072A" w:rsidP="00D5358D">
      <w:pPr>
        <w:pStyle w:val="ListParagraph"/>
        <w:numPr>
          <w:ilvl w:val="1"/>
          <w:numId w:val="7"/>
        </w:numPr>
        <w:tabs>
          <w:tab w:val="left" w:pos="709"/>
        </w:tabs>
        <w:spacing w:before="120" w:after="120"/>
        <w:ind w:left="0" w:firstLine="0"/>
        <w:contextualSpacing w:val="0"/>
        <w:jc w:val="both"/>
        <w:rPr>
          <w:ins w:id="563" w:author="Microsoft Office User" w:date="2021-01-22T18:37:00Z"/>
          <w:lang w:val="en-GB"/>
        </w:rPr>
      </w:pPr>
      <w:bookmarkStart w:id="564" w:name="_Ref527562745"/>
      <w:ins w:id="565" w:author="Microsoft Office User" w:date="2021-01-22T18:37:00Z">
        <w:r>
          <w:rPr>
            <w:lang w:val="en-GB"/>
          </w:rPr>
          <w:t>Contractor</w:t>
        </w:r>
        <w:r w:rsidR="002F1EC5" w:rsidRPr="002F1EC5">
          <w:rPr>
            <w:lang w:val="en-GB"/>
          </w:rPr>
          <w:t xml:space="preserve"> agrees that it shall do and that it shall require its employees, agents, consultants, contractors and representatives to do, at </w:t>
        </w:r>
        <w:r w:rsidR="00DD770E">
          <w:rPr>
            <w:lang w:val="en-GB"/>
          </w:rPr>
          <w:t>the Company</w:t>
        </w:r>
        <w:r w:rsidR="002F1EC5" w:rsidRPr="002F1EC5">
          <w:rPr>
            <w:lang w:val="en-GB"/>
          </w:rPr>
          <w:t xml:space="preserve">’s expense, all things and execute all documents as </w:t>
        </w:r>
        <w:r w:rsidR="00DD770E">
          <w:rPr>
            <w:lang w:val="en-GB"/>
          </w:rPr>
          <w:t xml:space="preserve">the Company </w:t>
        </w:r>
        <w:r w:rsidR="002F1EC5" w:rsidRPr="002F1EC5">
          <w:rPr>
            <w:lang w:val="en-GB"/>
          </w:rPr>
          <w:t xml:space="preserve">may reasonably require to vest in </w:t>
        </w:r>
        <w:r w:rsidR="00DD770E">
          <w:rPr>
            <w:lang w:val="en-GB"/>
          </w:rPr>
          <w:t xml:space="preserve">the Company </w:t>
        </w:r>
        <w:r w:rsidR="002F1EC5" w:rsidRPr="002F1EC5">
          <w:rPr>
            <w:lang w:val="en-GB"/>
          </w:rPr>
          <w:t xml:space="preserve">or its nominees the rights referred to herein and to secure for </w:t>
        </w:r>
        <w:r w:rsidR="00DD770E">
          <w:rPr>
            <w:lang w:val="en-GB"/>
          </w:rPr>
          <w:t xml:space="preserve">the Company </w:t>
        </w:r>
        <w:r w:rsidR="002F1EC5" w:rsidRPr="002F1EC5">
          <w:rPr>
            <w:lang w:val="en-GB"/>
          </w:rPr>
          <w:t>or its nominees all patent, trademark, or copyright protection</w:t>
        </w:r>
        <w:r w:rsidR="00AA64E8">
          <w:rPr>
            <w:lang w:val="en-GB"/>
          </w:rPr>
          <w:t xml:space="preserve"> in any and all countries</w:t>
        </w:r>
        <w:r w:rsidR="002F1EC5" w:rsidRPr="002F1EC5">
          <w:rPr>
            <w:lang w:val="en-GB"/>
          </w:rPr>
          <w:t>.</w:t>
        </w:r>
        <w:bookmarkEnd w:id="497"/>
        <w:bookmarkEnd w:id="564"/>
      </w:ins>
    </w:p>
    <w:p w14:paraId="67DB0513" w14:textId="77777777" w:rsidR="0074630D" w:rsidRPr="002F1EC5" w:rsidRDefault="0074630D" w:rsidP="00D5358D">
      <w:pPr>
        <w:pStyle w:val="ListParagraph"/>
        <w:numPr>
          <w:ilvl w:val="1"/>
          <w:numId w:val="7"/>
        </w:numPr>
        <w:tabs>
          <w:tab w:val="left" w:pos="709"/>
        </w:tabs>
        <w:spacing w:before="120" w:after="120"/>
        <w:ind w:left="0" w:firstLine="0"/>
        <w:contextualSpacing w:val="0"/>
        <w:jc w:val="both"/>
        <w:rPr>
          <w:ins w:id="566" w:author="Microsoft Office User" w:date="2021-01-22T18:37:00Z"/>
          <w:lang w:val="en-GB"/>
        </w:rPr>
      </w:pPr>
      <w:ins w:id="567" w:author="Microsoft Office User" w:date="2021-01-22T18:37:00Z">
        <w:r>
          <w:rPr>
            <w:lang w:val="en-GB"/>
          </w:rPr>
          <w:t xml:space="preserve">The above under clauses </w:t>
        </w:r>
        <w:r w:rsidR="00B65081">
          <w:rPr>
            <w:lang w:val="en-GB"/>
          </w:rPr>
          <w:fldChar w:fldCharType="begin"/>
        </w:r>
        <w:r w:rsidR="00B65081">
          <w:rPr>
            <w:lang w:val="en-GB"/>
          </w:rPr>
          <w:instrText xml:space="preserve"> REF _Ref527562730 \r \h </w:instrText>
        </w:r>
        <w:r w:rsidR="00B65081">
          <w:rPr>
            <w:lang w:val="en-GB"/>
          </w:rPr>
        </w:r>
        <w:r w:rsidR="00B65081">
          <w:rPr>
            <w:lang w:val="en-GB"/>
          </w:rPr>
          <w:fldChar w:fldCharType="separate"/>
        </w:r>
        <w:r w:rsidR="00856106">
          <w:rPr>
            <w:lang w:val="en-GB"/>
          </w:rPr>
          <w:t>7.1</w:t>
        </w:r>
        <w:r w:rsidR="00B65081">
          <w:rPr>
            <w:lang w:val="en-GB"/>
          </w:rPr>
          <w:fldChar w:fldCharType="end"/>
        </w:r>
        <w:r>
          <w:rPr>
            <w:lang w:val="en-GB"/>
          </w:rPr>
          <w:t xml:space="preserve"> to </w:t>
        </w:r>
        <w:r w:rsidR="00B65081">
          <w:rPr>
            <w:lang w:val="en-GB"/>
          </w:rPr>
          <w:fldChar w:fldCharType="begin"/>
        </w:r>
        <w:r w:rsidR="00B65081">
          <w:rPr>
            <w:lang w:val="en-GB"/>
          </w:rPr>
          <w:instrText xml:space="preserve"> REF _Ref527562745 \r \h </w:instrText>
        </w:r>
        <w:r w:rsidR="00B65081">
          <w:rPr>
            <w:lang w:val="en-GB"/>
          </w:rPr>
        </w:r>
        <w:r w:rsidR="00B65081">
          <w:rPr>
            <w:lang w:val="en-GB"/>
          </w:rPr>
          <w:fldChar w:fldCharType="separate"/>
        </w:r>
        <w:r w:rsidR="00856106">
          <w:rPr>
            <w:lang w:val="en-GB"/>
          </w:rPr>
          <w:t>7.7</w:t>
        </w:r>
        <w:r w:rsidR="00B65081">
          <w:rPr>
            <w:lang w:val="en-GB"/>
          </w:rPr>
          <w:fldChar w:fldCharType="end"/>
        </w:r>
        <w:r>
          <w:rPr>
            <w:lang w:val="en-GB"/>
          </w:rPr>
          <w:t xml:space="preserve"> hereof </w:t>
        </w:r>
        <w:r w:rsidR="00FD458C">
          <w:rPr>
            <w:lang w:val="en-GB"/>
          </w:rPr>
          <w:t>apply without any exception to any work and services</w:t>
        </w:r>
        <w:r w:rsidR="00D75816">
          <w:rPr>
            <w:lang w:val="en-GB"/>
          </w:rPr>
          <w:t xml:space="preserve">, similar to the Services and any work to be provided by </w:t>
        </w:r>
        <w:r w:rsidR="00A7072A">
          <w:rPr>
            <w:lang w:val="en-GB"/>
          </w:rPr>
          <w:t>Contractor</w:t>
        </w:r>
        <w:r w:rsidR="00D75816">
          <w:rPr>
            <w:lang w:val="en-GB"/>
          </w:rPr>
          <w:t xml:space="preserve"> to the Company hereunder, which</w:t>
        </w:r>
        <w:r w:rsidR="00FD458C">
          <w:rPr>
            <w:lang w:val="en-GB"/>
          </w:rPr>
          <w:t xml:space="preserve"> </w:t>
        </w:r>
        <w:r w:rsidR="00A7072A">
          <w:rPr>
            <w:lang w:val="en-GB"/>
          </w:rPr>
          <w:t>Contractor</w:t>
        </w:r>
        <w:r w:rsidR="00FD458C">
          <w:rPr>
            <w:lang w:val="en-GB"/>
          </w:rPr>
          <w:t xml:space="preserve"> has provided to the Company prior to the conclusion </w:t>
        </w:r>
        <w:r w:rsidR="00960A01">
          <w:rPr>
            <w:lang w:val="en-GB"/>
          </w:rPr>
          <w:t xml:space="preserve">and the date of signing </w:t>
        </w:r>
        <w:r w:rsidR="00FD458C">
          <w:rPr>
            <w:lang w:val="en-GB"/>
          </w:rPr>
          <w:t>of this Agreement</w:t>
        </w:r>
        <w:r w:rsidR="00BD3672">
          <w:rPr>
            <w:lang w:val="en-GB"/>
          </w:rPr>
          <w:t xml:space="preserve"> by the Parties</w:t>
        </w:r>
        <w:r w:rsidR="00FD458C">
          <w:rPr>
            <w:lang w:val="en-GB"/>
          </w:rPr>
          <w:t>.</w:t>
        </w:r>
      </w:ins>
    </w:p>
    <w:p w14:paraId="585EAADA" w14:textId="77777777" w:rsidR="002F1EC5" w:rsidRPr="00156F41" w:rsidRDefault="002F1EC5" w:rsidP="00D61853">
      <w:pPr>
        <w:pStyle w:val="ListParagraph"/>
        <w:keepNext/>
        <w:numPr>
          <w:ilvl w:val="1"/>
          <w:numId w:val="7"/>
        </w:numPr>
        <w:tabs>
          <w:tab w:val="left" w:pos="709"/>
        </w:tabs>
        <w:spacing w:before="120" w:after="120"/>
        <w:ind w:left="0" w:firstLine="0"/>
        <w:contextualSpacing w:val="0"/>
        <w:jc w:val="both"/>
        <w:rPr>
          <w:ins w:id="568" w:author="Microsoft Office User" w:date="2021-01-22T18:37:00Z"/>
          <w:b/>
          <w:lang w:val="en-GB"/>
        </w:rPr>
      </w:pPr>
      <w:ins w:id="569" w:author="Microsoft Office User" w:date="2021-01-22T18:37:00Z">
        <w:r w:rsidRPr="00156F41">
          <w:rPr>
            <w:b/>
            <w:lang w:val="en-GB"/>
          </w:rPr>
          <w:t>Intellectual Property Indemnification</w:t>
        </w:r>
      </w:ins>
    </w:p>
    <w:p w14:paraId="42CD5E30" w14:textId="77777777" w:rsidR="002F1EC5" w:rsidRPr="002F1EC5" w:rsidRDefault="002F1EC5" w:rsidP="00156F41">
      <w:pPr>
        <w:pStyle w:val="ListParagraph"/>
        <w:numPr>
          <w:ilvl w:val="2"/>
          <w:numId w:val="7"/>
        </w:numPr>
        <w:tabs>
          <w:tab w:val="left" w:pos="709"/>
        </w:tabs>
        <w:spacing w:before="120" w:after="120"/>
        <w:ind w:left="0" w:firstLine="0"/>
        <w:contextualSpacing w:val="0"/>
        <w:jc w:val="both"/>
        <w:rPr>
          <w:ins w:id="570" w:author="Microsoft Office User" w:date="2021-01-22T18:37:00Z"/>
          <w:lang w:val="en-GB"/>
        </w:rPr>
      </w:pPr>
      <w:ins w:id="571" w:author="Microsoft Office User" w:date="2021-01-22T18:37:00Z">
        <w:r w:rsidRPr="002F1EC5">
          <w:rPr>
            <w:lang w:val="en-GB"/>
          </w:rPr>
          <w:t xml:space="preserve">The following terms apply to any infringement or claim or infringement of any patent, trademark, copyright, trade secret or other proprietary interest based on the licensing, use, or sale of any software, software products and/or Services furnished to </w:t>
        </w:r>
        <w:r w:rsidR="0054617D">
          <w:rPr>
            <w:lang w:val="en-GB"/>
          </w:rPr>
          <w:t xml:space="preserve">the Company </w:t>
        </w:r>
        <w:r w:rsidRPr="002F1EC5">
          <w:rPr>
            <w:lang w:val="en-GB"/>
          </w:rPr>
          <w:t>under this Agreement or in contemplation hereof.</w:t>
        </w:r>
        <w:r w:rsidR="001D6FF5">
          <w:rPr>
            <w:lang w:val="en-GB"/>
          </w:rPr>
          <w:t xml:space="preserve"> </w:t>
        </w:r>
        <w:r w:rsidRPr="002F1EC5">
          <w:rPr>
            <w:lang w:val="en-GB"/>
          </w:rPr>
          <w:t xml:space="preserve">Subject to the limitations contained in this Agreement, </w:t>
        </w:r>
        <w:r w:rsidR="00A7072A">
          <w:rPr>
            <w:lang w:val="en-GB"/>
          </w:rPr>
          <w:t>Contractor</w:t>
        </w:r>
        <w:r w:rsidRPr="002F1EC5">
          <w:rPr>
            <w:lang w:val="en-GB"/>
          </w:rPr>
          <w:t xml:space="preserve"> shall indemnify </w:t>
        </w:r>
        <w:r w:rsidR="0054617D">
          <w:rPr>
            <w:lang w:val="en-GB"/>
          </w:rPr>
          <w:t xml:space="preserve">the Company </w:t>
        </w:r>
        <w:r w:rsidRPr="002F1EC5">
          <w:rPr>
            <w:lang w:val="en-GB"/>
          </w:rPr>
          <w:t xml:space="preserve">for any loss, damage, expense or liability, including costs and reasonable attorney fees that may result by reason of any such infringement or claim, except where such infringement or claim arises solely from </w:t>
        </w:r>
        <w:r w:rsidR="00A7072A">
          <w:rPr>
            <w:lang w:val="en-GB"/>
          </w:rPr>
          <w:t>Contractor</w:t>
        </w:r>
        <w:r w:rsidRPr="002F1EC5">
          <w:rPr>
            <w:lang w:val="en-GB"/>
          </w:rPr>
          <w:t xml:space="preserve">’s adherence to </w:t>
        </w:r>
        <w:r w:rsidR="0054617D">
          <w:rPr>
            <w:lang w:val="en-GB"/>
          </w:rPr>
          <w:t>the Company</w:t>
        </w:r>
        <w:r w:rsidRPr="002F1EC5">
          <w:rPr>
            <w:lang w:val="en-GB"/>
          </w:rPr>
          <w:t>’s written instructions or directions which involve the use of merchandise and items other than (</w:t>
        </w:r>
        <w:r w:rsidR="0054617D">
          <w:rPr>
            <w:lang w:val="en-GB"/>
          </w:rPr>
          <w:t>a</w:t>
        </w:r>
        <w:r w:rsidRPr="002F1EC5">
          <w:rPr>
            <w:lang w:val="en-GB"/>
          </w:rPr>
          <w:t>) commercial merchandise which is available on the open market or is the same as such merchandise, or (</w:t>
        </w:r>
        <w:r w:rsidR="0054617D">
          <w:rPr>
            <w:lang w:val="en-GB"/>
          </w:rPr>
          <w:t>b</w:t>
        </w:r>
        <w:r w:rsidRPr="002F1EC5">
          <w:rPr>
            <w:lang w:val="en-GB"/>
          </w:rPr>
          <w:t xml:space="preserve">) items of </w:t>
        </w:r>
        <w:r w:rsidR="00A7072A">
          <w:rPr>
            <w:lang w:val="en-GB"/>
          </w:rPr>
          <w:t>Contractor</w:t>
        </w:r>
        <w:r w:rsidRPr="002F1EC5">
          <w:rPr>
            <w:lang w:val="en-GB"/>
          </w:rPr>
          <w:t xml:space="preserve">’s origin, design or selection; and </w:t>
        </w:r>
        <w:r w:rsidR="0054617D">
          <w:rPr>
            <w:lang w:val="en-GB"/>
          </w:rPr>
          <w:t xml:space="preserve">the Company </w:t>
        </w:r>
        <w:r w:rsidRPr="002F1EC5">
          <w:rPr>
            <w:lang w:val="en-GB"/>
          </w:rPr>
          <w:t xml:space="preserve">shall so indemnify </w:t>
        </w:r>
        <w:r w:rsidR="00A7072A">
          <w:rPr>
            <w:lang w:val="en-GB"/>
          </w:rPr>
          <w:t>Contractor</w:t>
        </w:r>
        <w:r w:rsidRPr="002F1EC5">
          <w:rPr>
            <w:lang w:val="en-GB"/>
          </w:rPr>
          <w:t xml:space="preserve"> in such excepted cases.</w:t>
        </w:r>
        <w:r w:rsidR="001D6FF5">
          <w:rPr>
            <w:lang w:val="en-GB"/>
          </w:rPr>
          <w:t xml:space="preserve"> </w:t>
        </w:r>
        <w:r w:rsidRPr="002F1EC5">
          <w:rPr>
            <w:lang w:val="en-GB"/>
          </w:rPr>
          <w:t xml:space="preserve">Each </w:t>
        </w:r>
        <w:r w:rsidR="0054617D">
          <w:rPr>
            <w:lang w:val="en-GB"/>
          </w:rPr>
          <w:t>P</w:t>
        </w:r>
        <w:r w:rsidRPr="002F1EC5">
          <w:rPr>
            <w:lang w:val="en-GB"/>
          </w:rPr>
          <w:t>arty shall defend or settle, at its own expense, any action or suit against the other for which it is responsible hereunder.</w:t>
        </w:r>
        <w:r w:rsidR="001D6FF5">
          <w:rPr>
            <w:lang w:val="en-GB"/>
          </w:rPr>
          <w:t xml:space="preserve"> </w:t>
        </w:r>
        <w:r w:rsidRPr="002F1EC5">
          <w:rPr>
            <w:lang w:val="en-GB"/>
          </w:rPr>
          <w:t xml:space="preserve">Each </w:t>
        </w:r>
        <w:r w:rsidR="0054617D">
          <w:rPr>
            <w:lang w:val="en-GB"/>
          </w:rPr>
          <w:t>P</w:t>
        </w:r>
        <w:r w:rsidRPr="002F1EC5">
          <w:rPr>
            <w:lang w:val="en-GB"/>
          </w:rPr>
          <w:t>arty shall notify the other</w:t>
        </w:r>
        <w:r w:rsidR="0054617D">
          <w:rPr>
            <w:lang w:val="en-GB"/>
          </w:rPr>
          <w:t xml:space="preserve"> Party</w:t>
        </w:r>
        <w:r w:rsidRPr="002F1EC5">
          <w:rPr>
            <w:lang w:val="en-GB"/>
          </w:rPr>
          <w:t xml:space="preserve"> promptly of any claim of infringement for which the other</w:t>
        </w:r>
        <w:r w:rsidR="0054617D">
          <w:rPr>
            <w:lang w:val="en-GB"/>
          </w:rPr>
          <w:t xml:space="preserve"> Party</w:t>
        </w:r>
        <w:r w:rsidRPr="002F1EC5">
          <w:rPr>
            <w:lang w:val="en-GB"/>
          </w:rPr>
          <w:t xml:space="preserve"> is </w:t>
        </w:r>
        <w:proofErr w:type="gramStart"/>
        <w:r w:rsidRPr="002F1EC5">
          <w:rPr>
            <w:lang w:val="en-GB"/>
          </w:rPr>
          <w:t>responsible, and</w:t>
        </w:r>
        <w:proofErr w:type="gramEnd"/>
        <w:r w:rsidRPr="002F1EC5">
          <w:rPr>
            <w:lang w:val="en-GB"/>
          </w:rPr>
          <w:t xml:space="preserve"> shall cooperate with the other in every reasonable way to facilitate the </w:t>
        </w:r>
        <w:r w:rsidR="0054617D" w:rsidRPr="002F1EC5">
          <w:rPr>
            <w:lang w:val="en-GB"/>
          </w:rPr>
          <w:t>defence</w:t>
        </w:r>
        <w:r w:rsidRPr="002F1EC5">
          <w:rPr>
            <w:lang w:val="en-GB"/>
          </w:rPr>
          <w:t xml:space="preserve"> of any such claim.</w:t>
        </w:r>
      </w:ins>
    </w:p>
    <w:p w14:paraId="5BA32DFA" w14:textId="77777777" w:rsidR="002F1EC5" w:rsidRPr="002F1EC5" w:rsidRDefault="002F1EC5" w:rsidP="00156F41">
      <w:pPr>
        <w:pStyle w:val="ListParagraph"/>
        <w:numPr>
          <w:ilvl w:val="2"/>
          <w:numId w:val="7"/>
        </w:numPr>
        <w:tabs>
          <w:tab w:val="left" w:pos="709"/>
        </w:tabs>
        <w:spacing w:before="120" w:after="120"/>
        <w:ind w:left="0" w:firstLine="0"/>
        <w:contextualSpacing w:val="0"/>
        <w:jc w:val="both"/>
        <w:rPr>
          <w:ins w:id="572" w:author="Microsoft Office User" w:date="2021-01-22T18:37:00Z"/>
          <w:lang w:val="en-GB"/>
        </w:rPr>
      </w:pPr>
      <w:ins w:id="573" w:author="Microsoft Office User" w:date="2021-01-22T18:37:00Z">
        <w:r w:rsidRPr="002F1EC5">
          <w:rPr>
            <w:lang w:val="en-GB"/>
          </w:rPr>
          <w:t xml:space="preserve">In addition, in the event an injunction or order shall be obtained against </w:t>
        </w:r>
        <w:r w:rsidR="00E440B0">
          <w:rPr>
            <w:lang w:val="en-GB"/>
          </w:rPr>
          <w:t>the Company</w:t>
        </w:r>
        <w:r w:rsidRPr="002F1EC5">
          <w:rPr>
            <w:lang w:val="en-GB"/>
          </w:rPr>
          <w:t xml:space="preserve">’s use of any item by reason of any such infringement allegation, or if the item is likely to become the subject of a claim of infringement or violation of any existing patent, trademark, copyright, trade secret or other proprietary right of a third party, </w:t>
        </w:r>
        <w:r w:rsidR="00A7072A">
          <w:rPr>
            <w:lang w:val="en-GB"/>
          </w:rPr>
          <w:t>Contractor</w:t>
        </w:r>
        <w:r w:rsidRPr="002F1EC5">
          <w:rPr>
            <w:lang w:val="en-GB"/>
          </w:rPr>
          <w:t xml:space="preserve"> will, without in any way limiting the foregoing, at </w:t>
        </w:r>
        <w:r w:rsidR="00A7072A">
          <w:rPr>
            <w:lang w:val="en-GB"/>
          </w:rPr>
          <w:t>Contractor</w:t>
        </w:r>
        <w:r w:rsidRPr="002F1EC5">
          <w:rPr>
            <w:lang w:val="en-GB"/>
          </w:rPr>
          <w:t>’s expense, either:</w:t>
        </w:r>
        <w:r w:rsidR="001D6FF5">
          <w:rPr>
            <w:lang w:val="en-GB"/>
          </w:rPr>
          <w:t xml:space="preserve"> </w:t>
        </w:r>
        <w:r w:rsidRPr="002F1EC5">
          <w:rPr>
            <w:lang w:val="en-GB"/>
          </w:rPr>
          <w:t>(</w:t>
        </w:r>
        <w:proofErr w:type="spellStart"/>
        <w:r w:rsidRPr="002F1EC5">
          <w:rPr>
            <w:lang w:val="en-GB"/>
          </w:rPr>
          <w:t>i</w:t>
        </w:r>
        <w:proofErr w:type="spellEnd"/>
        <w:r w:rsidRPr="002F1EC5">
          <w:rPr>
            <w:lang w:val="en-GB"/>
          </w:rPr>
          <w:t xml:space="preserve">) procure for </w:t>
        </w:r>
        <w:r w:rsidR="00E440B0">
          <w:rPr>
            <w:lang w:val="en-GB"/>
          </w:rPr>
          <w:t xml:space="preserve">the Company </w:t>
        </w:r>
        <w:r w:rsidRPr="002F1EC5">
          <w:rPr>
            <w:lang w:val="en-GB"/>
          </w:rPr>
          <w:t xml:space="preserve">the right to continue using the item; or (ii) replace or modify the item so that it becomes non-infringing, but only if the modification or replacement does not adversely affect the functional performance or specifications for the item or its use by </w:t>
        </w:r>
        <w:r w:rsidR="00E440B0">
          <w:rPr>
            <w:lang w:val="en-GB"/>
          </w:rPr>
          <w:t>the Company</w:t>
        </w:r>
        <w:r w:rsidRPr="002F1EC5">
          <w:rPr>
            <w:lang w:val="en-GB"/>
          </w:rPr>
          <w:t>.</w:t>
        </w:r>
      </w:ins>
    </w:p>
    <w:p w14:paraId="1E27C828" w14:textId="77777777" w:rsidR="002F1EC5" w:rsidRDefault="002F1EC5" w:rsidP="00156F41">
      <w:pPr>
        <w:pStyle w:val="ListParagraph"/>
        <w:numPr>
          <w:ilvl w:val="2"/>
          <w:numId w:val="7"/>
        </w:numPr>
        <w:tabs>
          <w:tab w:val="left" w:pos="709"/>
        </w:tabs>
        <w:spacing w:before="120" w:after="120"/>
        <w:ind w:left="0" w:firstLine="0"/>
        <w:contextualSpacing w:val="0"/>
        <w:jc w:val="both"/>
        <w:rPr>
          <w:ins w:id="574" w:author="Microsoft Office User" w:date="2021-01-22T18:37:00Z"/>
          <w:lang w:val="en-GB"/>
        </w:rPr>
      </w:pPr>
      <w:ins w:id="575" w:author="Microsoft Office User" w:date="2021-01-22T18:37:00Z">
        <w:r w:rsidRPr="002F1EC5">
          <w:rPr>
            <w:lang w:val="en-GB"/>
          </w:rPr>
          <w:lastRenderedPageBreak/>
          <w:t xml:space="preserve">In no event shall </w:t>
        </w:r>
        <w:r w:rsidR="00E440B0">
          <w:rPr>
            <w:lang w:val="en-GB"/>
          </w:rPr>
          <w:t xml:space="preserve">the Company </w:t>
        </w:r>
        <w:r w:rsidRPr="002F1EC5">
          <w:rPr>
            <w:lang w:val="en-GB"/>
          </w:rPr>
          <w:t xml:space="preserve">be liable to </w:t>
        </w:r>
        <w:r w:rsidR="00A7072A">
          <w:rPr>
            <w:lang w:val="en-GB"/>
          </w:rPr>
          <w:t>Contractor</w:t>
        </w:r>
        <w:r w:rsidRPr="002F1EC5">
          <w:rPr>
            <w:lang w:val="en-GB"/>
          </w:rPr>
          <w:t xml:space="preserve"> for any charges after the date that </w:t>
        </w:r>
        <w:r w:rsidR="00E440B0">
          <w:rPr>
            <w:lang w:val="en-GB"/>
          </w:rPr>
          <w:t xml:space="preserve">the Company </w:t>
        </w:r>
        <w:r w:rsidRPr="002F1EC5">
          <w:rPr>
            <w:lang w:val="en-GB"/>
          </w:rPr>
          <w:t>no longer uses the item because of actual or claimed infringement.</w:t>
        </w:r>
      </w:ins>
    </w:p>
    <w:p w14:paraId="7736756D" w14:textId="77777777" w:rsidR="00222383" w:rsidRPr="00376D44" w:rsidRDefault="00004D77" w:rsidP="00376D44">
      <w:pPr>
        <w:pStyle w:val="Heading1"/>
        <w:numPr>
          <w:ilvl w:val="0"/>
          <w:numId w:val="7"/>
        </w:numPr>
        <w:pBdr>
          <w:bottom w:val="single" w:sz="4" w:space="1" w:color="auto"/>
        </w:pBdr>
        <w:spacing w:after="120"/>
        <w:ind w:left="567" w:hanging="567"/>
        <w:rPr>
          <w:ins w:id="576" w:author="Microsoft Office User" w:date="2021-01-22T18:37:00Z"/>
          <w:u w:val="none"/>
        </w:rPr>
      </w:pPr>
      <w:bookmarkStart w:id="577" w:name="_Ref507675676"/>
      <w:ins w:id="578" w:author="Microsoft Office User" w:date="2021-01-22T18:37:00Z">
        <w:r w:rsidRPr="00376D44">
          <w:rPr>
            <w:u w:val="none"/>
          </w:rPr>
          <w:t>Indemnification</w:t>
        </w:r>
        <w:bookmarkEnd w:id="577"/>
      </w:ins>
    </w:p>
    <w:p w14:paraId="7F43E110" w14:textId="77777777" w:rsidR="00222383" w:rsidRPr="00F569CD" w:rsidRDefault="00A7072A" w:rsidP="00156F41">
      <w:pPr>
        <w:pStyle w:val="ListParagraph"/>
        <w:numPr>
          <w:ilvl w:val="1"/>
          <w:numId w:val="7"/>
        </w:numPr>
        <w:tabs>
          <w:tab w:val="left" w:pos="709"/>
        </w:tabs>
        <w:spacing w:before="120" w:after="120"/>
        <w:ind w:left="0" w:firstLine="0"/>
        <w:contextualSpacing w:val="0"/>
        <w:jc w:val="both"/>
        <w:rPr>
          <w:ins w:id="579" w:author="Microsoft Office User" w:date="2021-01-22T18:37:00Z"/>
          <w:lang w:val="en-GB"/>
        </w:rPr>
      </w:pPr>
      <w:ins w:id="580" w:author="Microsoft Office User" w:date="2021-01-22T18:37:00Z">
        <w:r>
          <w:rPr>
            <w:lang w:val="en-GB"/>
          </w:rPr>
          <w:t>Contractor</w:t>
        </w:r>
        <w:r w:rsidR="00AE5D8F">
          <w:rPr>
            <w:lang w:val="en-GB"/>
          </w:rPr>
          <w:t xml:space="preserve"> </w:t>
        </w:r>
        <w:r w:rsidR="00004D77" w:rsidRPr="00F569CD">
          <w:rPr>
            <w:lang w:val="en-GB"/>
          </w:rPr>
          <w:t xml:space="preserve">agrees to indemnify and hold harmless </w:t>
        </w:r>
        <w:r w:rsidR="00AE5D8F">
          <w:rPr>
            <w:lang w:val="en-GB"/>
          </w:rPr>
          <w:t xml:space="preserve">the Company </w:t>
        </w:r>
        <w:r w:rsidR="00004D77" w:rsidRPr="00F569CD">
          <w:rPr>
            <w:lang w:val="en-GB"/>
          </w:rPr>
          <w:t>and its officers, directors, employees and agents, from and against all claims, liabilities, losses, costs, damages, judgments, penalties, fines, attorneys</w:t>
        </w:r>
        <w:r w:rsidR="00AE5D8F">
          <w:rPr>
            <w:lang w:val="en-GB"/>
          </w:rPr>
          <w:t>’</w:t>
        </w:r>
        <w:r w:rsidR="00004D77" w:rsidRPr="00F569CD">
          <w:rPr>
            <w:lang w:val="en-GB"/>
          </w:rPr>
          <w:t xml:space="preserve"> fees, court costs and other legal expenses, insurance deductibles and all other expenses arising out of or relating to, directly or indirectly, from:</w:t>
        </w:r>
      </w:ins>
    </w:p>
    <w:p w14:paraId="6A1E166D" w14:textId="77777777" w:rsidR="00222383" w:rsidRPr="00F569CD" w:rsidRDefault="00525D2D" w:rsidP="00E55C53">
      <w:pPr>
        <w:pStyle w:val="ListParagraph"/>
        <w:numPr>
          <w:ilvl w:val="2"/>
          <w:numId w:val="7"/>
        </w:numPr>
        <w:tabs>
          <w:tab w:val="left" w:pos="709"/>
        </w:tabs>
        <w:spacing w:before="120" w:after="120"/>
        <w:ind w:left="0" w:firstLine="0"/>
        <w:contextualSpacing w:val="0"/>
        <w:jc w:val="both"/>
        <w:rPr>
          <w:ins w:id="581" w:author="Microsoft Office User" w:date="2021-01-22T18:37:00Z"/>
          <w:lang w:val="en-GB"/>
        </w:rPr>
      </w:pPr>
      <w:ins w:id="582" w:author="Microsoft Office User" w:date="2021-01-22T18:37:00Z">
        <w:r>
          <w:rPr>
            <w:lang w:val="en-GB"/>
          </w:rPr>
          <w:t>T</w:t>
        </w:r>
        <w:r w:rsidR="00004D77" w:rsidRPr="00F569CD">
          <w:rPr>
            <w:lang w:val="en-GB"/>
          </w:rPr>
          <w:t xml:space="preserve">he negligent, grossly negligent, or intentional act or omission of </w:t>
        </w:r>
        <w:r w:rsidR="00A7072A">
          <w:rPr>
            <w:lang w:val="en-GB"/>
          </w:rPr>
          <w:t>Contractor</w:t>
        </w:r>
        <w:r>
          <w:rPr>
            <w:lang w:val="en-GB"/>
          </w:rPr>
          <w:t xml:space="preserve"> </w:t>
        </w:r>
        <w:r w:rsidR="00004D77" w:rsidRPr="00F569CD">
          <w:rPr>
            <w:lang w:val="en-GB"/>
          </w:rPr>
          <w:t xml:space="preserve">or its directors, </w:t>
        </w:r>
        <w:r>
          <w:rPr>
            <w:lang w:val="en-GB"/>
          </w:rPr>
          <w:t xml:space="preserve">officers, employees, agents or </w:t>
        </w:r>
        <w:proofErr w:type="gramStart"/>
        <w:r>
          <w:rPr>
            <w:lang w:val="en-GB"/>
          </w:rPr>
          <w:t>contractors;</w:t>
        </w:r>
        <w:proofErr w:type="gramEnd"/>
      </w:ins>
    </w:p>
    <w:p w14:paraId="1F4F37EE" w14:textId="77777777" w:rsidR="00222383" w:rsidRPr="00F569CD" w:rsidRDefault="00A7072A" w:rsidP="00E55C53">
      <w:pPr>
        <w:pStyle w:val="ListParagraph"/>
        <w:numPr>
          <w:ilvl w:val="2"/>
          <w:numId w:val="7"/>
        </w:numPr>
        <w:tabs>
          <w:tab w:val="left" w:pos="709"/>
        </w:tabs>
        <w:spacing w:before="120" w:after="120"/>
        <w:ind w:left="0" w:firstLine="0"/>
        <w:contextualSpacing w:val="0"/>
        <w:jc w:val="both"/>
        <w:rPr>
          <w:ins w:id="583" w:author="Microsoft Office User" w:date="2021-01-22T18:37:00Z"/>
          <w:lang w:val="en-GB"/>
        </w:rPr>
      </w:pPr>
      <w:ins w:id="584" w:author="Microsoft Office User" w:date="2021-01-22T18:37:00Z">
        <w:r>
          <w:rPr>
            <w:lang w:val="en-GB"/>
          </w:rPr>
          <w:t>Contractor</w:t>
        </w:r>
        <w:r w:rsidR="00525D2D">
          <w:rPr>
            <w:lang w:val="en-GB"/>
          </w:rPr>
          <w:t xml:space="preserve">’s </w:t>
        </w:r>
        <w:r w:rsidR="00004D77" w:rsidRPr="00F569CD">
          <w:rPr>
            <w:lang w:val="en-GB"/>
          </w:rPr>
          <w:t>failure to perform any of its o</w:t>
        </w:r>
        <w:r w:rsidR="00525D2D">
          <w:rPr>
            <w:lang w:val="en-GB"/>
          </w:rPr>
          <w:t>bligations under this Agreement;</w:t>
        </w:r>
        <w:r w:rsidR="00004D77" w:rsidRPr="00F569CD">
          <w:rPr>
            <w:lang w:val="en-GB"/>
          </w:rPr>
          <w:t xml:space="preserve"> and</w:t>
        </w:r>
      </w:ins>
    </w:p>
    <w:p w14:paraId="3D216141" w14:textId="77777777" w:rsidR="00222383" w:rsidRPr="00F569CD" w:rsidRDefault="00525D2D" w:rsidP="00E55C53">
      <w:pPr>
        <w:pStyle w:val="ListParagraph"/>
        <w:numPr>
          <w:ilvl w:val="2"/>
          <w:numId w:val="7"/>
        </w:numPr>
        <w:tabs>
          <w:tab w:val="left" w:pos="709"/>
        </w:tabs>
        <w:spacing w:before="120" w:after="120"/>
        <w:ind w:left="0" w:firstLine="0"/>
        <w:contextualSpacing w:val="0"/>
        <w:jc w:val="both"/>
        <w:rPr>
          <w:ins w:id="585" w:author="Microsoft Office User" w:date="2021-01-22T18:37:00Z"/>
          <w:lang w:val="en-GB"/>
        </w:rPr>
      </w:pPr>
      <w:ins w:id="586" w:author="Microsoft Office User" w:date="2021-01-22T18:37:00Z">
        <w:r>
          <w:rPr>
            <w:lang w:val="en-GB"/>
          </w:rPr>
          <w:t>A</w:t>
        </w:r>
        <w:r w:rsidR="00004D77" w:rsidRPr="00F569CD">
          <w:rPr>
            <w:lang w:val="en-GB"/>
          </w:rPr>
          <w:t xml:space="preserve">ny act or omission of </w:t>
        </w:r>
        <w:r w:rsidR="00A7072A">
          <w:rPr>
            <w:lang w:val="en-GB"/>
          </w:rPr>
          <w:t>Contractor</w:t>
        </w:r>
        <w:r>
          <w:rPr>
            <w:lang w:val="en-GB"/>
          </w:rPr>
          <w:t xml:space="preserve"> </w:t>
        </w:r>
        <w:r w:rsidR="00004D77" w:rsidRPr="00F569CD">
          <w:rPr>
            <w:lang w:val="en-GB"/>
          </w:rPr>
          <w:t xml:space="preserve">in connection with the </w:t>
        </w:r>
        <w:r>
          <w:rPr>
            <w:lang w:val="en-GB"/>
          </w:rPr>
          <w:t>Services</w:t>
        </w:r>
        <w:r w:rsidR="00004D77" w:rsidRPr="00F569CD">
          <w:rPr>
            <w:lang w:val="en-GB"/>
          </w:rPr>
          <w:t>.</w:t>
        </w:r>
      </w:ins>
    </w:p>
    <w:p w14:paraId="449CD281" w14:textId="77777777" w:rsidR="009C703F" w:rsidRDefault="00293531" w:rsidP="00156F41">
      <w:pPr>
        <w:pStyle w:val="ListParagraph"/>
        <w:numPr>
          <w:ilvl w:val="1"/>
          <w:numId w:val="7"/>
        </w:numPr>
        <w:tabs>
          <w:tab w:val="left" w:pos="709"/>
        </w:tabs>
        <w:spacing w:before="120" w:after="120"/>
        <w:ind w:left="0" w:firstLine="0"/>
        <w:contextualSpacing w:val="0"/>
        <w:jc w:val="both"/>
        <w:rPr>
          <w:ins w:id="587" w:author="Microsoft Office User" w:date="2021-01-22T18:37:00Z"/>
          <w:lang w:val="en-GB"/>
        </w:rPr>
      </w:pPr>
      <w:ins w:id="588" w:author="Microsoft Office User" w:date="2021-01-22T18:37:00Z">
        <w:r>
          <w:rPr>
            <w:lang w:val="en-GB"/>
          </w:rPr>
          <w:t xml:space="preserve">The Company </w:t>
        </w:r>
        <w:r w:rsidR="00004D77" w:rsidRPr="00F569CD">
          <w:rPr>
            <w:lang w:val="en-GB"/>
          </w:rPr>
          <w:t xml:space="preserve">will promptly notify </w:t>
        </w:r>
        <w:r w:rsidR="00A7072A">
          <w:rPr>
            <w:lang w:val="en-GB"/>
          </w:rPr>
          <w:t>Contractor</w:t>
        </w:r>
        <w:r>
          <w:rPr>
            <w:lang w:val="en-GB"/>
          </w:rPr>
          <w:t xml:space="preserve"> </w:t>
        </w:r>
        <w:r w:rsidR="00004D77" w:rsidRPr="00F569CD">
          <w:rPr>
            <w:lang w:val="en-GB"/>
          </w:rPr>
          <w:t>of any claim for indemnification.</w:t>
        </w:r>
      </w:ins>
    </w:p>
    <w:p w14:paraId="12C52E52" w14:textId="77777777" w:rsidR="00632E41" w:rsidRPr="00125F22" w:rsidRDefault="00632E41" w:rsidP="00125F22">
      <w:pPr>
        <w:pStyle w:val="Heading1"/>
        <w:numPr>
          <w:ilvl w:val="0"/>
          <w:numId w:val="2"/>
        </w:numPr>
        <w:pBdr>
          <w:bottom w:val="single" w:sz="4" w:space="1" w:color="auto"/>
        </w:pBdr>
        <w:spacing w:after="120"/>
        <w:ind w:left="567" w:hanging="567"/>
        <w:rPr>
          <w:del w:id="589" w:author="Microsoft Office User" w:date="2021-01-22T18:37:00Z"/>
          <w:b w:val="0"/>
          <w:color w:val="000000" w:themeColor="text1"/>
          <w:lang w:val="en-US"/>
        </w:rPr>
      </w:pPr>
      <w:del w:id="590" w:author="Microsoft Office User" w:date="2021-01-22T18:37:00Z">
        <w:r w:rsidRPr="00125F22">
          <w:rPr>
            <w:color w:val="000000" w:themeColor="text1"/>
            <w:lang w:val="en-US"/>
          </w:rPr>
          <w:delText>Data Protection</w:delText>
        </w:r>
      </w:del>
    </w:p>
    <w:p w14:paraId="318EC28D" w14:textId="77777777" w:rsidR="00632E41" w:rsidRPr="00ED782D" w:rsidRDefault="00632E41" w:rsidP="00444CE5">
      <w:pPr>
        <w:pStyle w:val="ListParagraph"/>
        <w:numPr>
          <w:ilvl w:val="1"/>
          <w:numId w:val="2"/>
        </w:numPr>
        <w:tabs>
          <w:tab w:val="left" w:pos="567"/>
        </w:tabs>
        <w:spacing w:before="120" w:after="120"/>
        <w:ind w:left="0" w:firstLine="0"/>
        <w:contextualSpacing w:val="0"/>
        <w:jc w:val="both"/>
        <w:rPr>
          <w:del w:id="591" w:author="Microsoft Office User" w:date="2021-01-22T18:37:00Z"/>
          <w:lang w:val="en-US"/>
        </w:rPr>
      </w:pPr>
      <w:del w:id="592" w:author="Microsoft Office User" w:date="2021-01-22T18:37:00Z">
        <w:r w:rsidRPr="00ED782D">
          <w:rPr>
            <w:lang w:val="en-US"/>
          </w:rPr>
          <w:delText xml:space="preserve">The Employee consents to </w:delText>
        </w:r>
        <w:r w:rsidR="00155610" w:rsidRPr="00ED782D">
          <w:rPr>
            <w:lang w:val="en-US"/>
          </w:rPr>
          <w:delText>the</w:delText>
        </w:r>
        <w:r w:rsidRPr="00ED782D">
          <w:rPr>
            <w:lang w:val="en-US"/>
          </w:rPr>
          <w:delText xml:space="preserve"> Company processing data relating to the Employee for legal, personnel, administrative and management purposes and in particular to the processing of any sensitive personal data (as defined in the </w:delText>
        </w:r>
        <w:r w:rsidR="0087630E" w:rsidRPr="00ED782D">
          <w:rPr>
            <w:lang w:val="en-US"/>
          </w:rPr>
          <w:delText>Regulation (EU) 2016/679 – General Data Protection Regulation/GDPR</w:delText>
        </w:r>
        <w:r w:rsidRPr="00ED782D">
          <w:rPr>
            <w:lang w:val="en-US"/>
          </w:rPr>
          <w:delText>) relating to the Employee, including, as appropriate</w:delText>
        </w:r>
        <w:r w:rsidR="00877E05" w:rsidRPr="00ED782D">
          <w:rPr>
            <w:lang w:val="en-US"/>
          </w:rPr>
          <w:delText xml:space="preserve">, </w:delText>
        </w:r>
        <w:r w:rsidRPr="00ED782D">
          <w:rPr>
            <w:lang w:val="en-US"/>
          </w:rPr>
          <w:delText>in order to comply with legal requirements and obligations to third parties.</w:delText>
        </w:r>
      </w:del>
    </w:p>
    <w:p w14:paraId="4CCA6EFE" w14:textId="77777777" w:rsidR="00632E41" w:rsidRPr="00ED782D" w:rsidRDefault="00632E41" w:rsidP="00444CE5">
      <w:pPr>
        <w:pStyle w:val="ListParagraph"/>
        <w:numPr>
          <w:ilvl w:val="1"/>
          <w:numId w:val="2"/>
        </w:numPr>
        <w:tabs>
          <w:tab w:val="left" w:pos="567"/>
        </w:tabs>
        <w:spacing w:before="120" w:after="120"/>
        <w:ind w:left="0" w:firstLine="0"/>
        <w:contextualSpacing w:val="0"/>
        <w:jc w:val="both"/>
        <w:rPr>
          <w:del w:id="593" w:author="Microsoft Office User" w:date="2021-01-22T18:37:00Z"/>
          <w:lang w:val="en-US"/>
        </w:rPr>
      </w:pPr>
      <w:del w:id="594" w:author="Microsoft Office User" w:date="2021-01-22T18:37:00Z">
        <w:r w:rsidRPr="00ED782D">
          <w:rPr>
            <w:lang w:val="en-US"/>
          </w:rPr>
          <w:delText xml:space="preserve">The Company may make such information available to those who provide products or services to </w:delText>
        </w:r>
        <w:r w:rsidR="009C4F3E" w:rsidRPr="00ED782D">
          <w:rPr>
            <w:lang w:val="en-US"/>
          </w:rPr>
          <w:delText xml:space="preserve">the Company </w:delText>
        </w:r>
        <w:r w:rsidRPr="00ED782D">
          <w:rPr>
            <w:lang w:val="en-US"/>
          </w:rPr>
          <w:delText>(such as advisers and payroll administrators), regulatory authorities, potential purchasers of the Company or the business in which the Employee works, and as may be required by law.</w:delText>
        </w:r>
      </w:del>
    </w:p>
    <w:p w14:paraId="0D10E2F7" w14:textId="4F447B2D" w:rsidR="00C6399B" w:rsidRPr="00376D44" w:rsidRDefault="00C6399B" w:rsidP="008255DA">
      <w:pPr>
        <w:pStyle w:val="Heading1"/>
        <w:numPr>
          <w:ilvl w:val="0"/>
          <w:numId w:val="7"/>
        </w:numPr>
        <w:pBdr>
          <w:bottom w:val="single" w:sz="4" w:space="1" w:color="auto"/>
        </w:pBdr>
        <w:spacing w:after="120"/>
        <w:ind w:left="567" w:hanging="567"/>
        <w:rPr>
          <w:u w:val="none"/>
          <w:rPrChange w:id="595" w:author="Microsoft Office User" w:date="2021-01-22T18:37:00Z">
            <w:rPr>
              <w:rFonts w:ascii="Times New Roman" w:hAnsi="Times New Roman" w:cs="Times New Roman"/>
              <w:b/>
              <w:color w:val="000000" w:themeColor="text1"/>
              <w:sz w:val="24"/>
              <w:szCs w:val="24"/>
              <w:lang w:val="en-US"/>
            </w:rPr>
          </w:rPrChange>
        </w:rPr>
        <w:pPrChange w:id="596" w:author="Microsoft Office User" w:date="2021-01-22T18:37:00Z">
          <w:pPr>
            <w:pStyle w:val="Heading1"/>
            <w:numPr>
              <w:numId w:val="2"/>
            </w:numPr>
            <w:pBdr>
              <w:bottom w:val="single" w:sz="4" w:space="1" w:color="auto"/>
            </w:pBdr>
            <w:spacing w:after="120"/>
            <w:ind w:left="567" w:hanging="567"/>
            <w:jc w:val="both"/>
          </w:pPr>
        </w:pPrChange>
      </w:pPr>
      <w:r w:rsidRPr="00376D44">
        <w:rPr>
          <w:u w:val="none"/>
          <w:rPrChange w:id="597" w:author="Microsoft Office User" w:date="2021-01-22T18:37:00Z">
            <w:rPr>
              <w:rFonts w:ascii="Times New Roman" w:hAnsi="Times New Roman" w:cs="Times New Roman"/>
              <w:b/>
              <w:color w:val="000000" w:themeColor="text1"/>
              <w:sz w:val="24"/>
              <w:szCs w:val="24"/>
              <w:lang w:val="en-US"/>
            </w:rPr>
          </w:rPrChange>
        </w:rPr>
        <w:t>T</w:t>
      </w:r>
      <w:r w:rsidR="0038392F" w:rsidRPr="00376D44">
        <w:rPr>
          <w:u w:val="none"/>
          <w:rPrChange w:id="598" w:author="Microsoft Office User" w:date="2021-01-22T18:37:00Z">
            <w:rPr>
              <w:rFonts w:ascii="Times New Roman" w:hAnsi="Times New Roman" w:cs="Times New Roman"/>
              <w:b/>
              <w:color w:val="000000" w:themeColor="text1"/>
              <w:sz w:val="24"/>
              <w:szCs w:val="24"/>
              <w:lang w:val="en-US"/>
            </w:rPr>
          </w:rPrChange>
        </w:rPr>
        <w:t>ermination</w:t>
      </w:r>
      <w:ins w:id="599" w:author="Microsoft Office User" w:date="2021-01-22T18:37:00Z">
        <w:r w:rsidR="008255DA">
          <w:rPr>
            <w:u w:val="none"/>
          </w:rPr>
          <w:t>; Survival</w:t>
        </w:r>
      </w:ins>
      <w:del w:id="600" w:author="Microsoft Office User" w:date="2021-01-22T18:37:00Z">
        <w:r w:rsidRPr="00125F22">
          <w:rPr>
            <w:color w:val="000000" w:themeColor="text1"/>
            <w:lang w:val="en-US"/>
          </w:rPr>
          <w:delText xml:space="preserve"> </w:delText>
        </w:r>
        <w:r w:rsidR="0038392F" w:rsidRPr="00125F22">
          <w:rPr>
            <w:color w:val="000000" w:themeColor="text1"/>
            <w:lang w:val="en-US"/>
          </w:rPr>
          <w:delText>of Employment</w:delText>
        </w:r>
      </w:del>
    </w:p>
    <w:p w14:paraId="11363ECC" w14:textId="77777777" w:rsidR="00AB49F0" w:rsidRDefault="008255DA" w:rsidP="008255DA">
      <w:pPr>
        <w:pStyle w:val="ListParagraph"/>
        <w:numPr>
          <w:ilvl w:val="1"/>
          <w:numId w:val="7"/>
        </w:numPr>
        <w:tabs>
          <w:tab w:val="left" w:pos="709"/>
        </w:tabs>
        <w:spacing w:before="120" w:after="120"/>
        <w:ind w:left="0" w:firstLine="0"/>
        <w:contextualSpacing w:val="0"/>
        <w:jc w:val="both"/>
        <w:rPr>
          <w:ins w:id="601" w:author="Microsoft Office User" w:date="2021-01-22T18:37:00Z"/>
          <w:lang w:val="en-GB"/>
        </w:rPr>
      </w:pPr>
      <w:bookmarkStart w:id="602" w:name="_Ref527659153"/>
      <w:ins w:id="603" w:author="Microsoft Office User" w:date="2021-01-22T18:37:00Z">
        <w:r w:rsidRPr="008255DA">
          <w:rPr>
            <w:b/>
            <w:lang w:val="en-GB"/>
          </w:rPr>
          <w:t>Termination</w:t>
        </w:r>
        <w:r w:rsidR="00AB49F0">
          <w:rPr>
            <w:lang w:val="en-GB"/>
          </w:rPr>
          <w:t>.</w:t>
        </w:r>
      </w:ins>
    </w:p>
    <w:p w14:paraId="6913DC97" w14:textId="77777777" w:rsidR="00BA6BDD" w:rsidRPr="00BC1305" w:rsidRDefault="00BA6BDD" w:rsidP="00AB49F0">
      <w:pPr>
        <w:pStyle w:val="ListParagraph"/>
        <w:numPr>
          <w:ilvl w:val="2"/>
          <w:numId w:val="7"/>
        </w:numPr>
        <w:tabs>
          <w:tab w:val="left" w:pos="709"/>
        </w:tabs>
        <w:spacing w:before="120" w:after="120"/>
        <w:ind w:left="0" w:firstLine="0"/>
        <w:contextualSpacing w:val="0"/>
        <w:jc w:val="both"/>
        <w:rPr>
          <w:ins w:id="604" w:author="Microsoft Office User" w:date="2021-01-22T18:37:00Z"/>
          <w:lang w:val="en-GB"/>
        </w:rPr>
      </w:pPr>
      <w:ins w:id="605" w:author="Microsoft Office User" w:date="2021-01-22T18:37:00Z">
        <w:r w:rsidRPr="00BC1305">
          <w:rPr>
            <w:lang w:val="en-GB"/>
          </w:rPr>
          <w:t>This Agreeme</w:t>
        </w:r>
        <w:r>
          <w:rPr>
            <w:lang w:val="en-GB"/>
          </w:rPr>
          <w:t>nt may be terminated by either P</w:t>
        </w:r>
        <w:r w:rsidRPr="00BC1305">
          <w:rPr>
            <w:lang w:val="en-GB"/>
          </w:rPr>
          <w:t xml:space="preserve">arty </w:t>
        </w:r>
        <w:r w:rsidR="00710DF1">
          <w:rPr>
            <w:lang w:val="en-GB"/>
          </w:rPr>
          <w:t xml:space="preserve">immediately </w:t>
        </w:r>
        <w:r w:rsidRPr="00BC1305">
          <w:rPr>
            <w:lang w:val="en-GB"/>
          </w:rPr>
          <w:t>up</w:t>
        </w:r>
        <w:r>
          <w:rPr>
            <w:lang w:val="en-GB"/>
          </w:rPr>
          <w:t xml:space="preserve">on written notice </w:t>
        </w:r>
        <w:r w:rsidR="00FF21C7">
          <w:rPr>
            <w:lang w:val="en-GB"/>
          </w:rPr>
          <w:t xml:space="preserve">to the other Party for important cause, including, without limitation, </w:t>
        </w:r>
        <w:r w:rsidR="00C335B8">
          <w:rPr>
            <w:lang w:val="en-GB"/>
          </w:rPr>
          <w:t>upon breach by</w:t>
        </w:r>
        <w:r>
          <w:rPr>
            <w:lang w:val="en-GB"/>
          </w:rPr>
          <w:t xml:space="preserve"> the other P</w:t>
        </w:r>
        <w:r w:rsidRPr="00BC1305">
          <w:rPr>
            <w:lang w:val="en-GB"/>
          </w:rPr>
          <w:t xml:space="preserve">arty </w:t>
        </w:r>
        <w:r w:rsidR="00C335B8">
          <w:rPr>
            <w:lang w:val="en-GB"/>
          </w:rPr>
          <w:t>of</w:t>
        </w:r>
        <w:r w:rsidRPr="00BC1305">
          <w:rPr>
            <w:lang w:val="en-GB"/>
          </w:rPr>
          <w:t xml:space="preserve"> any material term or condition of </w:t>
        </w:r>
        <w:r w:rsidR="007E4C8D">
          <w:rPr>
            <w:lang w:val="en-GB"/>
          </w:rPr>
          <w:t>this</w:t>
        </w:r>
        <w:r w:rsidRPr="00BC1305">
          <w:rPr>
            <w:lang w:val="en-GB"/>
          </w:rPr>
          <w:t xml:space="preserve"> Agreement and</w:t>
        </w:r>
        <w:r w:rsidR="007273D3">
          <w:rPr>
            <w:lang w:val="en-GB"/>
          </w:rPr>
          <w:t>,</w:t>
        </w:r>
        <w:r w:rsidR="007273D3" w:rsidRPr="00B51E27">
          <w:rPr>
            <w:lang w:val="en-GB"/>
          </w:rPr>
          <w:t xml:space="preserve"> where such breach is remediable,</w:t>
        </w:r>
        <w:r w:rsidRPr="00BC1305">
          <w:rPr>
            <w:lang w:val="en-GB"/>
          </w:rPr>
          <w:t xml:space="preserve"> such breach </w:t>
        </w:r>
        <w:r w:rsidR="00EA66CE">
          <w:rPr>
            <w:lang w:val="en-GB"/>
          </w:rPr>
          <w:t>having remained</w:t>
        </w:r>
        <w:r w:rsidRPr="00BC1305">
          <w:rPr>
            <w:lang w:val="en-GB"/>
          </w:rPr>
          <w:t xml:space="preserve"> uncorrected for </w:t>
        </w:r>
        <w:r>
          <w:rPr>
            <w:lang w:val="en-GB"/>
          </w:rPr>
          <w:t>fifteen</w:t>
        </w:r>
        <w:r w:rsidRPr="00BC1305">
          <w:rPr>
            <w:lang w:val="en-GB"/>
          </w:rPr>
          <w:t xml:space="preserve"> (</w:t>
        </w:r>
        <w:r>
          <w:rPr>
            <w:lang w:val="en-GB"/>
          </w:rPr>
          <w:t>15</w:t>
        </w:r>
        <w:r w:rsidRPr="00BC1305">
          <w:rPr>
            <w:lang w:val="en-GB"/>
          </w:rPr>
          <w:t>) days following receipt of written notice of such breach.</w:t>
        </w:r>
        <w:bookmarkEnd w:id="602"/>
      </w:ins>
    </w:p>
    <w:p w14:paraId="3A028DCF" w14:textId="77777777" w:rsidR="00BA6BDD" w:rsidRPr="00437939" w:rsidRDefault="00BA6BDD" w:rsidP="00B51E27">
      <w:pPr>
        <w:pStyle w:val="ListParagraph"/>
        <w:numPr>
          <w:ilvl w:val="2"/>
          <w:numId w:val="7"/>
        </w:numPr>
        <w:tabs>
          <w:tab w:val="left" w:pos="709"/>
        </w:tabs>
        <w:spacing w:before="120" w:after="120"/>
        <w:ind w:left="0" w:firstLine="0"/>
        <w:contextualSpacing w:val="0"/>
        <w:jc w:val="both"/>
        <w:rPr>
          <w:ins w:id="606" w:author="Microsoft Office User" w:date="2021-01-22T18:37:00Z"/>
          <w:lang w:val="en-GB"/>
        </w:rPr>
      </w:pPr>
      <w:ins w:id="607" w:author="Microsoft Office User" w:date="2021-01-22T18:37:00Z">
        <w:r>
          <w:rPr>
            <w:lang w:val="en-GB"/>
          </w:rPr>
          <w:t xml:space="preserve">Each Party </w:t>
        </w:r>
        <w:r w:rsidRPr="00BC1305">
          <w:rPr>
            <w:lang w:val="en-GB"/>
          </w:rPr>
          <w:t xml:space="preserve">may terminate this Agreement at any time, without cause, upon </w:t>
        </w:r>
        <w:r w:rsidR="00C34431">
          <w:rPr>
            <w:bCs/>
            <w:lang w:val="en-GB"/>
          </w:rPr>
          <w:t>[</w:t>
        </w:r>
        <w:r w:rsidR="00C34431">
          <w:rPr>
            <w:bCs/>
            <w:lang w:val="en-GB"/>
          </w:rPr>
          <w:sym w:font="Wingdings" w:char="F06C"/>
        </w:r>
        <w:r w:rsidR="00C34431">
          <w:rPr>
            <w:bCs/>
            <w:lang w:val="en-GB"/>
          </w:rPr>
          <w:t>]</w:t>
        </w:r>
        <w:r w:rsidRPr="00BC1305">
          <w:rPr>
            <w:lang w:val="en-GB"/>
          </w:rPr>
          <w:t xml:space="preserve"> (</w:t>
        </w:r>
        <w:r w:rsidR="00C34431">
          <w:rPr>
            <w:bCs/>
            <w:lang w:val="en-GB"/>
          </w:rPr>
          <w:t>[</w:t>
        </w:r>
        <w:r w:rsidR="00C34431">
          <w:rPr>
            <w:bCs/>
            <w:lang w:val="en-GB"/>
          </w:rPr>
          <w:sym w:font="Wingdings" w:char="F06C"/>
        </w:r>
        <w:r w:rsidR="00C34431">
          <w:rPr>
            <w:bCs/>
            <w:lang w:val="en-GB"/>
          </w:rPr>
          <w:t>]</w:t>
        </w:r>
        <w:r w:rsidRPr="00BC1305">
          <w:rPr>
            <w:lang w:val="en-GB"/>
          </w:rPr>
          <w:t xml:space="preserve">) days’ prior notification to </w:t>
        </w:r>
        <w:r w:rsidR="00710DF1">
          <w:rPr>
            <w:lang w:val="en-GB"/>
          </w:rPr>
          <w:t>the other Party</w:t>
        </w:r>
        <w:r w:rsidRPr="00BC1305">
          <w:rPr>
            <w:lang w:val="en-GB"/>
          </w:rPr>
          <w:t>.</w:t>
        </w:r>
      </w:ins>
    </w:p>
    <w:p w14:paraId="0F0708D5" w14:textId="77777777" w:rsidR="00D978E6" w:rsidRPr="00D978E6" w:rsidRDefault="00C9528E" w:rsidP="00B51E27">
      <w:pPr>
        <w:pStyle w:val="ListParagraph"/>
        <w:numPr>
          <w:ilvl w:val="1"/>
          <w:numId w:val="7"/>
        </w:numPr>
        <w:tabs>
          <w:tab w:val="left" w:pos="709"/>
        </w:tabs>
        <w:spacing w:before="120" w:after="120"/>
        <w:ind w:left="0" w:firstLine="0"/>
        <w:contextualSpacing w:val="0"/>
        <w:jc w:val="both"/>
        <w:rPr>
          <w:ins w:id="608" w:author="Microsoft Office User" w:date="2021-01-22T18:37:00Z"/>
          <w:b/>
          <w:lang w:val="en-GB"/>
        </w:rPr>
      </w:pPr>
      <w:bookmarkStart w:id="609" w:name="_Ref527650036"/>
      <w:ins w:id="610" w:author="Microsoft Office User" w:date="2021-01-22T18:37:00Z">
        <w:r w:rsidRPr="00C9528E">
          <w:rPr>
            <w:b/>
            <w:lang w:val="en-GB"/>
          </w:rPr>
          <w:t>Surviving Obligations.</w:t>
        </w:r>
        <w:r w:rsidR="00D978E6">
          <w:rPr>
            <w:b/>
            <w:lang w:val="en-GB"/>
          </w:rPr>
          <w:t xml:space="preserve"> </w:t>
        </w:r>
        <w:r w:rsidRPr="00D978E6">
          <w:rPr>
            <w:lang w:val="en-GB"/>
          </w:rPr>
          <w:t>Upon termination of this Agreement for any reason</w:t>
        </w:r>
        <w:r w:rsidR="00D978E6" w:rsidRPr="00D978E6">
          <w:rPr>
            <w:lang w:val="en-GB"/>
          </w:rPr>
          <w:t xml:space="preserve"> all rights and duties of the Parties toward each other shall cease</w:t>
        </w:r>
        <w:r w:rsidRPr="00D978E6">
          <w:rPr>
            <w:lang w:val="en-GB"/>
          </w:rPr>
          <w:t xml:space="preserve">, </w:t>
        </w:r>
        <w:r w:rsidR="00D978E6" w:rsidRPr="00D978E6">
          <w:rPr>
            <w:lang w:val="en-GB"/>
          </w:rPr>
          <w:t>except</w:t>
        </w:r>
        <w:r w:rsidR="005B0B8E">
          <w:rPr>
            <w:lang w:val="en-GB"/>
          </w:rPr>
          <w:t xml:space="preserve"> that</w:t>
        </w:r>
        <w:r w:rsidR="00D978E6" w:rsidRPr="00D978E6">
          <w:rPr>
            <w:lang w:val="en-GB"/>
          </w:rPr>
          <w:t>:</w:t>
        </w:r>
        <w:bookmarkEnd w:id="609"/>
      </w:ins>
    </w:p>
    <w:p w14:paraId="1BEA838F" w14:textId="77777777" w:rsidR="00E34FD0" w:rsidRDefault="005B0B8E" w:rsidP="00B51E27">
      <w:pPr>
        <w:pStyle w:val="ListParagraph"/>
        <w:numPr>
          <w:ilvl w:val="2"/>
          <w:numId w:val="7"/>
        </w:numPr>
        <w:tabs>
          <w:tab w:val="left" w:pos="709"/>
        </w:tabs>
        <w:spacing w:before="120" w:after="120"/>
        <w:ind w:left="0" w:firstLine="0"/>
        <w:contextualSpacing w:val="0"/>
        <w:jc w:val="both"/>
        <w:rPr>
          <w:ins w:id="611" w:author="Microsoft Office User" w:date="2021-01-22T18:37:00Z"/>
          <w:lang w:val="en-GB"/>
        </w:rPr>
      </w:pPr>
      <w:ins w:id="612" w:author="Microsoft Office User" w:date="2021-01-22T18:37:00Z">
        <w:r>
          <w:rPr>
            <w:lang w:val="en-GB"/>
          </w:rPr>
          <w:t>T</w:t>
        </w:r>
        <w:r w:rsidR="00E34FD0" w:rsidRPr="00E34FD0">
          <w:rPr>
            <w:lang w:val="en-GB"/>
          </w:rPr>
          <w:t xml:space="preserve">he Company shall be obliged to pay, within </w:t>
        </w:r>
        <w:r w:rsidR="00E34FD0">
          <w:rPr>
            <w:lang w:val="en-GB"/>
          </w:rPr>
          <w:t>thirty (</w:t>
        </w:r>
        <w:r w:rsidR="00E34FD0" w:rsidRPr="00E34FD0">
          <w:rPr>
            <w:lang w:val="en-GB"/>
          </w:rPr>
          <w:t>30</w:t>
        </w:r>
        <w:r w:rsidR="00E34FD0">
          <w:rPr>
            <w:lang w:val="en-GB"/>
          </w:rPr>
          <w:t>)</w:t>
        </w:r>
        <w:r w:rsidR="00E34FD0" w:rsidRPr="00E34FD0">
          <w:rPr>
            <w:lang w:val="en-GB"/>
          </w:rPr>
          <w:t xml:space="preserve"> days of receipt of Contractor’s invoice, all amounts owing to Contractor for unpaid Services through the termination date; and</w:t>
        </w:r>
      </w:ins>
    </w:p>
    <w:p w14:paraId="0EC5D6ED" w14:textId="77777777" w:rsidR="00BA6BDD" w:rsidRPr="00F569CD" w:rsidRDefault="005B0B8E" w:rsidP="00B51E27">
      <w:pPr>
        <w:pStyle w:val="ListParagraph"/>
        <w:numPr>
          <w:ilvl w:val="2"/>
          <w:numId w:val="7"/>
        </w:numPr>
        <w:tabs>
          <w:tab w:val="left" w:pos="709"/>
        </w:tabs>
        <w:spacing w:before="120" w:after="120"/>
        <w:ind w:left="0" w:firstLine="0"/>
        <w:contextualSpacing w:val="0"/>
        <w:jc w:val="both"/>
        <w:rPr>
          <w:ins w:id="613" w:author="Microsoft Office User" w:date="2021-01-22T18:37:00Z"/>
          <w:lang w:val="en-GB"/>
        </w:rPr>
      </w:pPr>
      <w:ins w:id="614" w:author="Microsoft Office User" w:date="2021-01-22T18:37:00Z">
        <w:r>
          <w:rPr>
            <w:lang w:val="en-GB"/>
          </w:rPr>
          <w:t>C</w:t>
        </w:r>
        <w:r w:rsidR="00C9528E">
          <w:rPr>
            <w:lang w:val="en-GB"/>
          </w:rPr>
          <w:t xml:space="preserve">lauses </w:t>
        </w:r>
        <w:r w:rsidR="00C9528E">
          <w:rPr>
            <w:lang w:val="en-GB"/>
          </w:rPr>
          <w:fldChar w:fldCharType="begin"/>
        </w:r>
        <w:r w:rsidR="00C9528E">
          <w:rPr>
            <w:lang w:val="en-GB"/>
          </w:rPr>
          <w:instrText xml:space="preserve"> REF _Ref507670838 \r \h </w:instrText>
        </w:r>
        <w:r w:rsidR="00B51E27">
          <w:rPr>
            <w:lang w:val="en-GB"/>
          </w:rPr>
          <w:instrText xml:space="preserve"> \* MERGEFORMAT </w:instrText>
        </w:r>
        <w:r w:rsidR="00C9528E">
          <w:rPr>
            <w:lang w:val="en-GB"/>
          </w:rPr>
        </w:r>
        <w:r w:rsidR="00C9528E">
          <w:rPr>
            <w:lang w:val="en-GB"/>
          </w:rPr>
          <w:fldChar w:fldCharType="separate"/>
        </w:r>
        <w:r w:rsidR="00856106">
          <w:rPr>
            <w:lang w:val="en-GB"/>
          </w:rPr>
          <w:t>6</w:t>
        </w:r>
        <w:r w:rsidR="00C9528E">
          <w:rPr>
            <w:lang w:val="en-GB"/>
          </w:rPr>
          <w:fldChar w:fldCharType="end"/>
        </w:r>
        <w:r w:rsidR="00C9528E">
          <w:rPr>
            <w:lang w:val="en-GB"/>
          </w:rPr>
          <w:t xml:space="preserve">, </w:t>
        </w:r>
        <w:r w:rsidR="00C9528E">
          <w:rPr>
            <w:lang w:val="en-GB"/>
          </w:rPr>
          <w:fldChar w:fldCharType="begin"/>
        </w:r>
        <w:r w:rsidR="00C9528E">
          <w:rPr>
            <w:lang w:val="en-GB"/>
          </w:rPr>
          <w:instrText xml:space="preserve"> REF _Ref507671614 \r \h </w:instrText>
        </w:r>
        <w:r w:rsidR="00B51E27">
          <w:rPr>
            <w:lang w:val="en-GB"/>
          </w:rPr>
          <w:instrText xml:space="preserve"> \* MERGEFORMAT </w:instrText>
        </w:r>
        <w:r w:rsidR="00C9528E">
          <w:rPr>
            <w:lang w:val="en-GB"/>
          </w:rPr>
        </w:r>
        <w:r w:rsidR="00C9528E">
          <w:rPr>
            <w:lang w:val="en-GB"/>
          </w:rPr>
          <w:fldChar w:fldCharType="separate"/>
        </w:r>
        <w:r w:rsidR="00856106">
          <w:rPr>
            <w:lang w:val="en-GB"/>
          </w:rPr>
          <w:t>7</w:t>
        </w:r>
        <w:r w:rsidR="00C9528E">
          <w:rPr>
            <w:lang w:val="en-GB"/>
          </w:rPr>
          <w:fldChar w:fldCharType="end"/>
        </w:r>
        <w:r w:rsidR="00BC2501">
          <w:rPr>
            <w:lang w:val="en-GB"/>
          </w:rPr>
          <w:t xml:space="preserve">, </w:t>
        </w:r>
        <w:r w:rsidR="00BC2501">
          <w:rPr>
            <w:lang w:val="en-GB"/>
          </w:rPr>
          <w:fldChar w:fldCharType="begin"/>
        </w:r>
        <w:r w:rsidR="00BC2501">
          <w:rPr>
            <w:lang w:val="en-GB"/>
          </w:rPr>
          <w:instrText xml:space="preserve"> REF _Ref507675676 \r \h </w:instrText>
        </w:r>
        <w:r w:rsidR="00B51E27">
          <w:rPr>
            <w:lang w:val="en-GB"/>
          </w:rPr>
          <w:instrText xml:space="preserve"> \* MERGEFORMAT </w:instrText>
        </w:r>
        <w:r w:rsidR="00BC2501">
          <w:rPr>
            <w:lang w:val="en-GB"/>
          </w:rPr>
        </w:r>
        <w:r w:rsidR="00BC2501">
          <w:rPr>
            <w:lang w:val="en-GB"/>
          </w:rPr>
          <w:fldChar w:fldCharType="separate"/>
        </w:r>
        <w:r w:rsidR="00856106">
          <w:rPr>
            <w:lang w:val="en-GB"/>
          </w:rPr>
          <w:t>8</w:t>
        </w:r>
        <w:r w:rsidR="00BC2501">
          <w:rPr>
            <w:lang w:val="en-GB"/>
          </w:rPr>
          <w:fldChar w:fldCharType="end"/>
        </w:r>
        <w:r w:rsidR="00BC2501">
          <w:rPr>
            <w:lang w:val="en-GB"/>
          </w:rPr>
          <w:t xml:space="preserve">, </w:t>
        </w:r>
        <w:r w:rsidR="00BC2501">
          <w:rPr>
            <w:lang w:val="en-GB"/>
          </w:rPr>
          <w:fldChar w:fldCharType="begin"/>
        </w:r>
        <w:r w:rsidR="00BC2501">
          <w:rPr>
            <w:lang w:val="en-GB"/>
          </w:rPr>
          <w:instrText xml:space="preserve"> REF _Ref527650036 \r \h </w:instrText>
        </w:r>
        <w:r w:rsidR="00B51E27">
          <w:rPr>
            <w:lang w:val="en-GB"/>
          </w:rPr>
          <w:instrText xml:space="preserve"> \* MERGEFORMAT </w:instrText>
        </w:r>
        <w:r w:rsidR="00BC2501">
          <w:rPr>
            <w:lang w:val="en-GB"/>
          </w:rPr>
        </w:r>
        <w:r w:rsidR="00BC2501">
          <w:rPr>
            <w:lang w:val="en-GB"/>
          </w:rPr>
          <w:fldChar w:fldCharType="separate"/>
        </w:r>
        <w:r w:rsidR="00856106">
          <w:rPr>
            <w:lang w:val="en-GB"/>
          </w:rPr>
          <w:t>9.2</w:t>
        </w:r>
        <w:r w:rsidR="00BC2501">
          <w:rPr>
            <w:lang w:val="en-GB"/>
          </w:rPr>
          <w:fldChar w:fldCharType="end"/>
        </w:r>
        <w:r w:rsidR="00BC2501">
          <w:rPr>
            <w:lang w:val="en-GB"/>
          </w:rPr>
          <w:t xml:space="preserve">, </w:t>
        </w:r>
        <w:r w:rsidR="00BC2501">
          <w:rPr>
            <w:lang w:val="en-GB"/>
          </w:rPr>
          <w:fldChar w:fldCharType="begin"/>
        </w:r>
        <w:r w:rsidR="00BC2501">
          <w:rPr>
            <w:lang w:val="en-GB"/>
          </w:rPr>
          <w:instrText xml:space="preserve"> REF _Ref527650066 \r \h </w:instrText>
        </w:r>
        <w:r w:rsidR="00B51E27">
          <w:rPr>
            <w:lang w:val="en-GB"/>
          </w:rPr>
          <w:instrText xml:space="preserve"> \* MERGEFORMAT </w:instrText>
        </w:r>
        <w:r w:rsidR="00BC2501">
          <w:rPr>
            <w:lang w:val="en-GB"/>
          </w:rPr>
        </w:r>
        <w:r w:rsidR="00BC2501">
          <w:rPr>
            <w:lang w:val="en-GB"/>
          </w:rPr>
          <w:fldChar w:fldCharType="separate"/>
        </w:r>
        <w:r w:rsidR="00856106">
          <w:rPr>
            <w:lang w:val="en-GB"/>
          </w:rPr>
          <w:t>10.4</w:t>
        </w:r>
        <w:r w:rsidR="00BC2501">
          <w:rPr>
            <w:lang w:val="en-GB"/>
          </w:rPr>
          <w:fldChar w:fldCharType="end"/>
        </w:r>
        <w:r w:rsidR="00BC2501">
          <w:rPr>
            <w:lang w:val="en-GB"/>
          </w:rPr>
          <w:t xml:space="preserve">, </w:t>
        </w:r>
        <w:r w:rsidR="00BC2501">
          <w:rPr>
            <w:lang w:val="en-GB"/>
          </w:rPr>
          <w:fldChar w:fldCharType="begin"/>
        </w:r>
        <w:r w:rsidR="00BC2501">
          <w:rPr>
            <w:lang w:val="en-GB"/>
          </w:rPr>
          <w:instrText xml:space="preserve"> REF _Ref527650072 \r \h </w:instrText>
        </w:r>
        <w:r w:rsidR="00B51E27">
          <w:rPr>
            <w:lang w:val="en-GB"/>
          </w:rPr>
          <w:instrText xml:space="preserve"> \* MERGEFORMAT </w:instrText>
        </w:r>
        <w:r w:rsidR="00BC2501">
          <w:rPr>
            <w:lang w:val="en-GB"/>
          </w:rPr>
        </w:r>
        <w:r w:rsidR="00BC2501">
          <w:rPr>
            <w:lang w:val="en-GB"/>
          </w:rPr>
          <w:fldChar w:fldCharType="separate"/>
        </w:r>
        <w:r w:rsidR="00856106">
          <w:rPr>
            <w:lang w:val="en-GB"/>
          </w:rPr>
          <w:t>1.1</w:t>
        </w:r>
        <w:r w:rsidR="00BC2501">
          <w:rPr>
            <w:lang w:val="en-GB"/>
          </w:rPr>
          <w:fldChar w:fldCharType="end"/>
        </w:r>
        <w:r w:rsidR="00165AAC">
          <w:rPr>
            <w:lang w:val="en-GB"/>
          </w:rPr>
          <w:t xml:space="preserve"> and </w:t>
        </w:r>
        <w:r w:rsidR="00165AAC">
          <w:rPr>
            <w:lang w:val="en-GB"/>
          </w:rPr>
          <w:fldChar w:fldCharType="begin"/>
        </w:r>
        <w:r w:rsidR="00165AAC">
          <w:rPr>
            <w:lang w:val="en-GB"/>
          </w:rPr>
          <w:instrText xml:space="preserve"> REF _Ref527491177 \r \h </w:instrText>
        </w:r>
        <w:r w:rsidR="00165AAC">
          <w:rPr>
            <w:lang w:val="en-GB"/>
          </w:rPr>
        </w:r>
        <w:r w:rsidR="00165AAC">
          <w:rPr>
            <w:lang w:val="en-GB"/>
          </w:rPr>
          <w:fldChar w:fldCharType="separate"/>
        </w:r>
        <w:r w:rsidR="00856106">
          <w:rPr>
            <w:lang w:val="en-GB"/>
          </w:rPr>
          <w:t>10.8</w:t>
        </w:r>
        <w:r w:rsidR="00165AAC">
          <w:rPr>
            <w:lang w:val="en-GB"/>
          </w:rPr>
          <w:fldChar w:fldCharType="end"/>
        </w:r>
        <w:r w:rsidR="00165AAC">
          <w:rPr>
            <w:lang w:val="en-GB"/>
          </w:rPr>
          <w:t xml:space="preserve"> </w:t>
        </w:r>
        <w:r w:rsidR="00C9528E">
          <w:rPr>
            <w:lang w:val="en-GB"/>
          </w:rPr>
          <w:t>hereof</w:t>
        </w:r>
        <w:r w:rsidR="00DB5287">
          <w:rPr>
            <w:lang w:val="en-GB"/>
          </w:rPr>
          <w:t xml:space="preserve"> </w:t>
        </w:r>
        <w:r w:rsidR="00DB5287" w:rsidRPr="00DB5287">
          <w:rPr>
            <w:lang w:val="en-GB"/>
          </w:rPr>
          <w:t>shall survive termination of this Agreement</w:t>
        </w:r>
        <w:r w:rsidR="00C9528E" w:rsidRPr="00BC1305">
          <w:rPr>
            <w:lang w:val="en-GB"/>
          </w:rPr>
          <w:t>.</w:t>
        </w:r>
      </w:ins>
    </w:p>
    <w:p w14:paraId="5BDFC54B" w14:textId="77777777" w:rsidR="00C6399B" w:rsidRPr="00ED782D" w:rsidRDefault="00C6399B" w:rsidP="00444CE5">
      <w:pPr>
        <w:pStyle w:val="ListParagraph"/>
        <w:numPr>
          <w:ilvl w:val="1"/>
          <w:numId w:val="2"/>
        </w:numPr>
        <w:tabs>
          <w:tab w:val="left" w:pos="567"/>
        </w:tabs>
        <w:spacing w:before="120" w:after="120"/>
        <w:ind w:left="0" w:firstLine="0"/>
        <w:contextualSpacing w:val="0"/>
        <w:jc w:val="both"/>
        <w:rPr>
          <w:del w:id="615" w:author="Microsoft Office User" w:date="2021-01-22T18:37:00Z"/>
          <w:lang w:val="en-US"/>
        </w:rPr>
      </w:pPr>
      <w:bookmarkStart w:id="616" w:name="_Ref527490910"/>
      <w:del w:id="617" w:author="Microsoft Office User" w:date="2021-01-22T18:37:00Z">
        <w:r w:rsidRPr="00444CE5">
          <w:rPr>
            <w:b/>
            <w:lang w:val="en-US"/>
          </w:rPr>
          <w:delText>Termination by Company for Cause</w:delText>
        </w:r>
        <w:r w:rsidRPr="00ED782D">
          <w:rPr>
            <w:lang w:val="en-US"/>
          </w:rPr>
          <w:delText xml:space="preserve">. The Company may terminate </w:delText>
        </w:r>
        <w:r w:rsidR="00DA4C7D" w:rsidRPr="00ED782D">
          <w:rPr>
            <w:lang w:val="en-US"/>
          </w:rPr>
          <w:delText>the Appointment</w:delText>
        </w:r>
        <w:r w:rsidRPr="00ED782D">
          <w:rPr>
            <w:lang w:val="en-US"/>
          </w:rPr>
          <w:delText xml:space="preserve"> for </w:delText>
        </w:r>
        <w:r w:rsidR="00027679" w:rsidRPr="00ED782D">
          <w:rPr>
            <w:lang w:val="en-US"/>
          </w:rPr>
          <w:delText xml:space="preserve">important </w:delText>
        </w:r>
        <w:r w:rsidRPr="00ED782D">
          <w:rPr>
            <w:lang w:val="en-US"/>
          </w:rPr>
          <w:delText xml:space="preserve">cause at any time </w:delText>
        </w:r>
        <w:r w:rsidR="00D3257F" w:rsidRPr="00ED782D">
          <w:rPr>
            <w:lang w:val="en-US"/>
          </w:rPr>
          <w:delText xml:space="preserve">with immediate effect without </w:delText>
        </w:r>
        <w:r w:rsidR="00C872F7" w:rsidRPr="00ED782D">
          <w:rPr>
            <w:lang w:val="en-US"/>
          </w:rPr>
          <w:delText xml:space="preserve">prior </w:delText>
        </w:r>
        <w:r w:rsidR="00D3257F" w:rsidRPr="00ED782D">
          <w:rPr>
            <w:lang w:val="en-US"/>
          </w:rPr>
          <w:delText>notice and with no liability to make any further payment to the Employee (other than in respect of amounts accrued due at the date of termination)</w:delText>
        </w:r>
        <w:r w:rsidR="00983180" w:rsidRPr="00ED782D">
          <w:rPr>
            <w:lang w:val="en-US"/>
          </w:rPr>
          <w:delText>, by giving written notice of such termination to the Employee designating an immediate or future date</w:delText>
        </w:r>
        <w:r w:rsidR="00597DBC" w:rsidRPr="00ED782D">
          <w:rPr>
            <w:lang w:val="en-US"/>
          </w:rPr>
          <w:delText xml:space="preserve"> (irregular termination)</w:delText>
        </w:r>
        <w:r w:rsidR="00027679" w:rsidRPr="00ED782D">
          <w:rPr>
            <w:lang w:val="en-US"/>
          </w:rPr>
          <w:delText>.</w:delText>
        </w:r>
        <w:r w:rsidR="009C6F79" w:rsidRPr="00ED782D">
          <w:rPr>
            <w:lang w:val="en-US"/>
          </w:rPr>
          <w:delText xml:space="preserve"> </w:delText>
        </w:r>
        <w:r w:rsidR="00983180" w:rsidRPr="00ED782D">
          <w:rPr>
            <w:lang w:val="en-US"/>
          </w:rPr>
          <w:delText>For the purposes of this clause</w:delText>
        </w:r>
        <w:r w:rsidR="00DA4C7D" w:rsidRPr="00ED782D">
          <w:rPr>
            <w:lang w:val="en-US"/>
          </w:rPr>
          <w:delText>,</w:delText>
        </w:r>
        <w:r w:rsidR="00D3257F" w:rsidRPr="00ED782D">
          <w:rPr>
            <w:lang w:val="en-US"/>
          </w:rPr>
          <w:delText xml:space="preserve"> </w:delText>
        </w:r>
        <w:r w:rsidR="00983180" w:rsidRPr="00ED782D">
          <w:rPr>
            <w:lang w:val="en-US"/>
          </w:rPr>
          <w:delText xml:space="preserve">important cause shall constitute </w:delText>
        </w:r>
        <w:r w:rsidR="007D01AC" w:rsidRPr="00ED782D">
          <w:rPr>
            <w:lang w:val="en-US"/>
          </w:rPr>
          <w:delText xml:space="preserve">– </w:delText>
        </w:r>
        <w:r w:rsidR="00983180" w:rsidRPr="00ED782D">
          <w:rPr>
            <w:lang w:val="en-US"/>
          </w:rPr>
          <w:delText>indicatively and without limitation</w:delText>
        </w:r>
        <w:r w:rsidR="00DF3E94" w:rsidRPr="00ED782D">
          <w:rPr>
            <w:lang w:val="en-US"/>
          </w:rPr>
          <w:delText xml:space="preserve"> and in addition to any event that qualifies as important cause under applicable legislation</w:delText>
        </w:r>
        <w:r w:rsidR="007D01AC" w:rsidRPr="00ED782D">
          <w:rPr>
            <w:lang w:val="en-US"/>
          </w:rPr>
          <w:delText xml:space="preserve"> –</w:delText>
        </w:r>
        <w:r w:rsidR="00983180" w:rsidRPr="00ED782D">
          <w:rPr>
            <w:lang w:val="en-US"/>
          </w:rPr>
          <w:delText xml:space="preserve"> the occurrence of </w:delText>
        </w:r>
        <w:r w:rsidR="00231330" w:rsidRPr="00ED782D">
          <w:rPr>
            <w:lang w:val="en-US"/>
          </w:rPr>
          <w:delText>any of the following events</w:delText>
        </w:r>
        <w:r w:rsidRPr="00ED782D">
          <w:rPr>
            <w:lang w:val="en-US"/>
          </w:rPr>
          <w:delText>:</w:delText>
        </w:r>
        <w:bookmarkEnd w:id="616"/>
      </w:del>
    </w:p>
    <w:p w14:paraId="32A0A47D" w14:textId="77777777" w:rsidR="00C6399B" w:rsidRPr="00ED782D" w:rsidRDefault="00C6399B" w:rsidP="00444CE5">
      <w:pPr>
        <w:pStyle w:val="ListParagraph"/>
        <w:numPr>
          <w:ilvl w:val="2"/>
          <w:numId w:val="2"/>
        </w:numPr>
        <w:spacing w:before="120" w:after="120"/>
        <w:ind w:left="851" w:hanging="851"/>
        <w:contextualSpacing w:val="0"/>
        <w:jc w:val="both"/>
        <w:rPr>
          <w:del w:id="618" w:author="Microsoft Office User" w:date="2021-01-22T18:37:00Z"/>
          <w:lang w:val="en-US"/>
        </w:rPr>
      </w:pPr>
      <w:del w:id="619" w:author="Microsoft Office User" w:date="2021-01-22T18:37:00Z">
        <w:r w:rsidRPr="00ED782D">
          <w:rPr>
            <w:lang w:val="en-US"/>
          </w:rPr>
          <w:delText xml:space="preserve">The willful or negligent failure, refusal, or inability (other than as a result of death or disability) to perform </w:delText>
        </w:r>
        <w:r w:rsidR="002A1C2F" w:rsidRPr="00ED782D">
          <w:rPr>
            <w:lang w:val="en-US"/>
          </w:rPr>
          <w:delText xml:space="preserve">the Employee’s </w:delText>
        </w:r>
        <w:r w:rsidRPr="00ED782D">
          <w:rPr>
            <w:lang w:val="en-US"/>
          </w:rPr>
          <w:delText>duties or adhere to the policies of the Company;</w:delText>
        </w:r>
      </w:del>
    </w:p>
    <w:p w14:paraId="57D32BDF" w14:textId="77777777" w:rsidR="00C6399B" w:rsidRPr="00ED782D" w:rsidRDefault="002A1C2F" w:rsidP="00444CE5">
      <w:pPr>
        <w:pStyle w:val="ListParagraph"/>
        <w:numPr>
          <w:ilvl w:val="2"/>
          <w:numId w:val="2"/>
        </w:numPr>
        <w:spacing w:before="120" w:after="120"/>
        <w:ind w:left="851" w:hanging="851"/>
        <w:contextualSpacing w:val="0"/>
        <w:jc w:val="both"/>
        <w:rPr>
          <w:del w:id="620" w:author="Microsoft Office User" w:date="2021-01-22T18:37:00Z"/>
          <w:lang w:val="en-US"/>
        </w:rPr>
      </w:pPr>
      <w:del w:id="621" w:author="Microsoft Office User" w:date="2021-01-22T18:37:00Z">
        <w:r w:rsidRPr="00ED782D">
          <w:rPr>
            <w:lang w:val="en-US"/>
          </w:rPr>
          <w:delText xml:space="preserve">The Employee </w:delText>
        </w:r>
        <w:r w:rsidR="00C6399B" w:rsidRPr="00ED782D">
          <w:rPr>
            <w:lang w:val="en-US"/>
          </w:rPr>
          <w:delText xml:space="preserve">has been charged with, indicted, convicted of, or has pleaded guilty to </w:delText>
        </w:r>
        <w:r w:rsidR="001C5EC1" w:rsidRPr="00ED782D">
          <w:rPr>
            <w:lang w:val="en-US"/>
          </w:rPr>
          <w:delText>any criminal offence (other than an offence under any road traffic legislation in Greece or elsewhere for which a fine or non-custodial penalty is imposed)</w:delText>
        </w:r>
        <w:r w:rsidR="00C6399B" w:rsidRPr="00ED782D">
          <w:rPr>
            <w:lang w:val="en-US"/>
          </w:rPr>
          <w:delText>;</w:delText>
        </w:r>
      </w:del>
    </w:p>
    <w:p w14:paraId="5B46E965" w14:textId="77777777" w:rsidR="00C6399B" w:rsidRPr="00ED782D" w:rsidRDefault="003F4C51" w:rsidP="00444CE5">
      <w:pPr>
        <w:pStyle w:val="ListParagraph"/>
        <w:numPr>
          <w:ilvl w:val="2"/>
          <w:numId w:val="2"/>
        </w:numPr>
        <w:spacing w:before="120" w:after="120"/>
        <w:ind w:left="851" w:hanging="851"/>
        <w:contextualSpacing w:val="0"/>
        <w:jc w:val="both"/>
        <w:rPr>
          <w:del w:id="622" w:author="Microsoft Office User" w:date="2021-01-22T18:37:00Z"/>
          <w:lang w:val="en-US"/>
        </w:rPr>
      </w:pPr>
      <w:del w:id="623" w:author="Microsoft Office User" w:date="2021-01-22T18:37:00Z">
        <w:r w:rsidRPr="00ED782D">
          <w:rPr>
            <w:lang w:val="en-US"/>
          </w:rPr>
          <w:delText xml:space="preserve">The Employee </w:delText>
        </w:r>
        <w:r w:rsidR="00C6399B" w:rsidRPr="00ED782D">
          <w:rPr>
            <w:lang w:val="en-US"/>
          </w:rPr>
          <w:delText>has perpetrated a fraud, theft, or otherwise misappropriates any property or funds of the Company;</w:delText>
        </w:r>
      </w:del>
    </w:p>
    <w:p w14:paraId="4A74AA4C" w14:textId="77777777" w:rsidR="00C6399B" w:rsidRPr="00ED782D" w:rsidRDefault="003F4C51" w:rsidP="00444CE5">
      <w:pPr>
        <w:pStyle w:val="ListParagraph"/>
        <w:numPr>
          <w:ilvl w:val="2"/>
          <w:numId w:val="2"/>
        </w:numPr>
        <w:spacing w:before="120" w:after="120"/>
        <w:ind w:left="851" w:hanging="851"/>
        <w:contextualSpacing w:val="0"/>
        <w:jc w:val="both"/>
        <w:rPr>
          <w:del w:id="624" w:author="Microsoft Office User" w:date="2021-01-22T18:37:00Z"/>
          <w:lang w:val="en-US"/>
        </w:rPr>
      </w:pPr>
      <w:del w:id="625" w:author="Microsoft Office User" w:date="2021-01-22T18:37:00Z">
        <w:r w:rsidRPr="00ED782D">
          <w:rPr>
            <w:lang w:val="en-US"/>
          </w:rPr>
          <w:delText>The Employee</w:delText>
        </w:r>
        <w:r w:rsidR="00C6399B" w:rsidRPr="00ED782D">
          <w:rPr>
            <w:lang w:val="en-US"/>
          </w:rPr>
          <w:delText xml:space="preserve"> has violated any applicable law or regulation and, as a result of such violation, has become, or has caused the Company to become, the subject of any legal action or administrative proceeding or a suspension of any right or privilege, which action, proceeding, or suspension could have a materially adverse effect on the reputation, prospects, condition, or operations of the Company;</w:delText>
        </w:r>
      </w:del>
    </w:p>
    <w:p w14:paraId="78B600F2" w14:textId="77777777" w:rsidR="00C6399B" w:rsidRPr="00ED782D" w:rsidRDefault="00FA10D5" w:rsidP="00444CE5">
      <w:pPr>
        <w:pStyle w:val="ListParagraph"/>
        <w:numPr>
          <w:ilvl w:val="2"/>
          <w:numId w:val="2"/>
        </w:numPr>
        <w:spacing w:before="120" w:after="120"/>
        <w:ind w:left="851" w:hanging="851"/>
        <w:contextualSpacing w:val="0"/>
        <w:jc w:val="both"/>
        <w:rPr>
          <w:del w:id="626" w:author="Microsoft Office User" w:date="2021-01-22T18:37:00Z"/>
          <w:lang w:val="en-US"/>
        </w:rPr>
      </w:pPr>
      <w:del w:id="627" w:author="Microsoft Office User" w:date="2021-01-22T18:37:00Z">
        <w:r w:rsidRPr="00ED782D">
          <w:rPr>
            <w:lang w:val="en-US"/>
          </w:rPr>
          <w:delText xml:space="preserve">The Employee </w:delText>
        </w:r>
        <w:r w:rsidR="00C6399B" w:rsidRPr="00ED782D">
          <w:rPr>
            <w:lang w:val="en-US"/>
          </w:rPr>
          <w:delText xml:space="preserve">has committed any act </w:delText>
        </w:r>
        <w:r w:rsidR="00083867" w:rsidRPr="00ED782D">
          <w:rPr>
            <w:lang w:val="en-US"/>
          </w:rPr>
          <w:delText xml:space="preserve">or is guilty of any gross misconduct </w:delText>
        </w:r>
        <w:r w:rsidR="00C6399B" w:rsidRPr="00ED782D">
          <w:rPr>
            <w:lang w:val="en-US"/>
          </w:rPr>
          <w:delText>that causes, or shall knowingly or recklessly fail to take reasonable and appropriate action to prevent, any material adverse effect to the reputation, prospects, condition, or operations of the Company;</w:delText>
        </w:r>
      </w:del>
    </w:p>
    <w:p w14:paraId="794F2DDC" w14:textId="77777777" w:rsidR="00C6399B" w:rsidRPr="00ED782D" w:rsidRDefault="00FA10D5" w:rsidP="00444CE5">
      <w:pPr>
        <w:pStyle w:val="ListParagraph"/>
        <w:numPr>
          <w:ilvl w:val="2"/>
          <w:numId w:val="2"/>
        </w:numPr>
        <w:spacing w:before="120" w:after="120"/>
        <w:ind w:left="851" w:hanging="851"/>
        <w:contextualSpacing w:val="0"/>
        <w:jc w:val="both"/>
        <w:rPr>
          <w:del w:id="628" w:author="Microsoft Office User" w:date="2021-01-22T18:37:00Z"/>
          <w:lang w:val="en-US"/>
        </w:rPr>
      </w:pPr>
      <w:del w:id="629" w:author="Microsoft Office User" w:date="2021-01-22T18:37:00Z">
        <w:r w:rsidRPr="00ED782D">
          <w:rPr>
            <w:lang w:val="en-US"/>
          </w:rPr>
          <w:delText>The Employee</w:delText>
        </w:r>
        <w:r w:rsidR="00C6399B" w:rsidRPr="00ED782D">
          <w:rPr>
            <w:lang w:val="en-US"/>
          </w:rPr>
          <w:delText xml:space="preserve"> has </w:delText>
        </w:r>
        <w:r w:rsidR="00C60468" w:rsidRPr="00ED782D">
          <w:rPr>
            <w:lang w:val="en-US"/>
          </w:rPr>
          <w:delText>committed</w:delText>
        </w:r>
        <w:r w:rsidR="004C004D" w:rsidRPr="00ED782D">
          <w:rPr>
            <w:lang w:val="en-US"/>
          </w:rPr>
          <w:delText xml:space="preserve"> any serious or repeated breach or non-observance of </w:delText>
        </w:r>
        <w:r w:rsidR="00C6399B" w:rsidRPr="00ED782D">
          <w:rPr>
            <w:lang w:val="en-US"/>
          </w:rPr>
          <w:delText>any of the material provisions of this Agreement o</w:delText>
        </w:r>
        <w:r w:rsidRPr="00ED782D">
          <w:rPr>
            <w:lang w:val="en-US"/>
          </w:rPr>
          <w:delText>r any provisions of the Company’</w:delText>
        </w:r>
        <w:r w:rsidR="00C6399B" w:rsidRPr="00ED782D">
          <w:rPr>
            <w:lang w:val="en-US"/>
          </w:rPr>
          <w:delText xml:space="preserve">s </w:delText>
        </w:r>
        <w:r w:rsidR="00EE5BCB" w:rsidRPr="00ED782D">
          <w:rPr>
            <w:lang w:val="en-US"/>
          </w:rPr>
          <w:delText>procedures and policies as communicated to the Employee from time to time</w:delText>
        </w:r>
        <w:r w:rsidR="00B6725F" w:rsidRPr="00ED782D">
          <w:rPr>
            <w:lang w:val="en-US"/>
          </w:rPr>
          <w:delText xml:space="preserve"> or neglects to comply with any reasonable and lawful directions of the Company</w:delText>
        </w:r>
        <w:r w:rsidR="00DB6DCC" w:rsidRPr="00ED782D">
          <w:rPr>
            <w:lang w:val="en-US"/>
          </w:rPr>
          <w:delText>;</w:delText>
        </w:r>
      </w:del>
    </w:p>
    <w:p w14:paraId="6D9F4B21" w14:textId="40200811" w:rsidR="00536015" w:rsidRPr="00ED782D" w:rsidRDefault="00470743" w:rsidP="00444CE5">
      <w:pPr>
        <w:pStyle w:val="ListParagraph"/>
        <w:numPr>
          <w:ilvl w:val="2"/>
          <w:numId w:val="2"/>
        </w:numPr>
        <w:spacing w:before="120" w:after="120"/>
        <w:ind w:left="851" w:hanging="851"/>
        <w:contextualSpacing w:val="0"/>
        <w:jc w:val="both"/>
        <w:rPr>
          <w:del w:id="630" w:author="Microsoft Office User" w:date="2021-01-22T18:37:00Z"/>
          <w:lang w:val="en-US"/>
        </w:rPr>
      </w:pPr>
      <w:del w:id="631" w:author="Microsoft Office User" w:date="2021-01-22T18:37:00Z">
        <w:r w:rsidRPr="00ED782D">
          <w:rPr>
            <w:lang w:val="en-US"/>
          </w:rPr>
          <w:delText xml:space="preserve">The Employee </w:delText>
        </w:r>
        <w:r w:rsidR="00536015" w:rsidRPr="00ED782D">
          <w:rPr>
            <w:lang w:val="en-US"/>
          </w:rPr>
          <w:delText>is, in the reasonable opinion of the Board/Administrator, negligent and incompetent in the performance of the Employee’s duties</w:delText>
        </w:r>
        <w:r w:rsidR="001361B1" w:rsidRPr="00ED782D">
          <w:rPr>
            <w:lang w:val="en-US"/>
          </w:rPr>
          <w:delText>.</w:delText>
        </w:r>
      </w:del>
    </w:p>
    <w:p w14:paraId="131214B9" w14:textId="0D82D2FF" w:rsidR="00B555DD" w:rsidRPr="00ED782D" w:rsidRDefault="00C6399B" w:rsidP="00B668F2">
      <w:pPr>
        <w:pStyle w:val="ListParagraph"/>
        <w:numPr>
          <w:ilvl w:val="1"/>
          <w:numId w:val="2"/>
        </w:numPr>
        <w:tabs>
          <w:tab w:val="left" w:pos="567"/>
        </w:tabs>
        <w:spacing w:before="120" w:after="120"/>
        <w:ind w:left="0" w:firstLine="0"/>
        <w:contextualSpacing w:val="0"/>
        <w:jc w:val="both"/>
        <w:rPr>
          <w:del w:id="632" w:author="Microsoft Office User" w:date="2021-01-22T18:37:00Z"/>
          <w:lang w:val="en-US"/>
        </w:rPr>
      </w:pPr>
      <w:del w:id="633" w:author="Microsoft Office User" w:date="2021-01-22T18:37:00Z">
        <w:r w:rsidRPr="00B668F2">
          <w:rPr>
            <w:b/>
            <w:lang w:val="en-US"/>
          </w:rPr>
          <w:delText>Termination by the Company without Cause</w:delText>
        </w:r>
        <w:r w:rsidRPr="00ED782D">
          <w:rPr>
            <w:lang w:val="en-US"/>
          </w:rPr>
          <w:delText xml:space="preserve">. The </w:delText>
        </w:r>
        <w:r w:rsidR="00634661" w:rsidRPr="00ED782D">
          <w:rPr>
            <w:lang w:val="en-US"/>
          </w:rPr>
          <w:delText xml:space="preserve">Company may terminate the </w:delText>
        </w:r>
        <w:r w:rsidR="008C3B14" w:rsidRPr="00ED782D">
          <w:rPr>
            <w:lang w:val="en-US"/>
          </w:rPr>
          <w:delText>Appointment</w:delText>
        </w:r>
        <w:r w:rsidRPr="00ED782D">
          <w:rPr>
            <w:lang w:val="en-US"/>
          </w:rPr>
          <w:delText xml:space="preserve"> </w:delText>
        </w:r>
        <w:r w:rsidR="0003131F" w:rsidRPr="00ED782D">
          <w:rPr>
            <w:lang w:val="en-US"/>
          </w:rPr>
          <w:delText>by giving a prior written notice of termination to the Employee</w:delText>
        </w:r>
        <w:r w:rsidR="00647C2F" w:rsidRPr="00ED782D">
          <w:rPr>
            <w:lang w:val="en-US"/>
          </w:rPr>
          <w:delText xml:space="preserve"> in accordance with applicable law</w:delText>
        </w:r>
        <w:r w:rsidRPr="00ED782D">
          <w:rPr>
            <w:lang w:val="en-US"/>
          </w:rPr>
          <w:delText xml:space="preserve">, which will be deemed to be </w:delText>
        </w:r>
        <w:r w:rsidR="00B555DD" w:rsidRPr="00ED782D">
          <w:rPr>
            <w:lang w:val="en-US"/>
          </w:rPr>
          <w:delText>“</w:delText>
        </w:r>
        <w:r w:rsidRPr="00ED782D">
          <w:rPr>
            <w:lang w:val="en-US"/>
          </w:rPr>
          <w:delText>without cause</w:delText>
        </w:r>
        <w:r w:rsidR="00B555DD" w:rsidRPr="00ED782D">
          <w:rPr>
            <w:lang w:val="en-US"/>
          </w:rPr>
          <w:delText>”</w:delText>
        </w:r>
        <w:r w:rsidR="0003131F" w:rsidRPr="00ED782D">
          <w:rPr>
            <w:lang w:val="en-US"/>
          </w:rPr>
          <w:delText xml:space="preserve"> (regular termination),</w:delText>
        </w:r>
        <w:r w:rsidRPr="00ED782D">
          <w:rPr>
            <w:lang w:val="en-US"/>
          </w:rPr>
          <w:delText xml:space="preserve"> unless termination is expressly stated to be for </w:delText>
        </w:r>
        <w:r w:rsidR="0003131F" w:rsidRPr="00ED782D">
          <w:rPr>
            <w:lang w:val="en-US"/>
          </w:rPr>
          <w:delText>important c</w:delText>
        </w:r>
        <w:r w:rsidRPr="00ED782D">
          <w:rPr>
            <w:lang w:val="en-US"/>
          </w:rPr>
          <w:delText xml:space="preserve">ause pursuant to </w:delText>
        </w:r>
        <w:r w:rsidR="005B37CD">
          <w:rPr>
            <w:lang w:val="en-US"/>
          </w:rPr>
          <w:delText xml:space="preserve">clause </w:delText>
        </w:r>
        <w:r w:rsidR="005B37CD">
          <w:rPr>
            <w:highlight w:val="yellow"/>
            <w:lang w:val="en-US"/>
          </w:rPr>
          <w:fldChar w:fldCharType="begin"/>
        </w:r>
        <w:r w:rsidR="005B37CD">
          <w:rPr>
            <w:lang w:val="en-US"/>
          </w:rPr>
          <w:delInstrText xml:space="preserve"> REF _Ref527490910 \r \h </w:delInstrText>
        </w:r>
        <w:r w:rsidR="005B37CD">
          <w:rPr>
            <w:highlight w:val="yellow"/>
            <w:lang w:val="en-US"/>
          </w:rPr>
        </w:r>
        <w:r w:rsidR="005B37CD">
          <w:rPr>
            <w:highlight w:val="yellow"/>
            <w:lang w:val="en-US"/>
          </w:rPr>
          <w:fldChar w:fldCharType="separate"/>
        </w:r>
        <w:r w:rsidR="001C1A14">
          <w:rPr>
            <w:lang w:val="en-US"/>
          </w:rPr>
          <w:delText>11.1</w:delText>
        </w:r>
        <w:r w:rsidR="005B37CD">
          <w:rPr>
            <w:highlight w:val="yellow"/>
            <w:lang w:val="en-US"/>
          </w:rPr>
          <w:fldChar w:fldCharType="end"/>
        </w:r>
        <w:r w:rsidR="005B37CD">
          <w:rPr>
            <w:lang w:val="en-US"/>
          </w:rPr>
          <w:delText xml:space="preserve"> above</w:delText>
        </w:r>
        <w:r w:rsidR="00B555DD" w:rsidRPr="00ED782D">
          <w:rPr>
            <w:lang w:val="en-US"/>
          </w:rPr>
          <w:delText>.</w:delText>
        </w:r>
      </w:del>
    </w:p>
    <w:p w14:paraId="37B1A7B1" w14:textId="77777777" w:rsidR="00823CB2" w:rsidRDefault="00C6399B" w:rsidP="00B668F2">
      <w:pPr>
        <w:pStyle w:val="ListParagraph"/>
        <w:numPr>
          <w:ilvl w:val="1"/>
          <w:numId w:val="2"/>
        </w:numPr>
        <w:tabs>
          <w:tab w:val="left" w:pos="567"/>
        </w:tabs>
        <w:spacing w:before="120" w:after="120"/>
        <w:ind w:left="0" w:firstLine="0"/>
        <w:contextualSpacing w:val="0"/>
        <w:jc w:val="both"/>
        <w:rPr>
          <w:del w:id="634" w:author="Microsoft Office User" w:date="2021-01-22T18:37:00Z"/>
          <w:lang w:val="en-US"/>
        </w:rPr>
      </w:pPr>
      <w:del w:id="635" w:author="Microsoft Office User" w:date="2021-01-22T18:37:00Z">
        <w:r w:rsidRPr="00B668F2">
          <w:rPr>
            <w:b/>
            <w:lang w:val="en-US"/>
          </w:rPr>
          <w:delText xml:space="preserve">Termination by </w:delText>
        </w:r>
        <w:r w:rsidR="00F17051" w:rsidRPr="00B668F2">
          <w:rPr>
            <w:b/>
            <w:lang w:val="en-US"/>
          </w:rPr>
          <w:delText>the Employee</w:delText>
        </w:r>
        <w:r w:rsidRPr="00ED782D">
          <w:rPr>
            <w:lang w:val="en-US"/>
          </w:rPr>
          <w:delText xml:space="preserve">. </w:delText>
        </w:r>
        <w:r w:rsidR="00D8615E" w:rsidRPr="00ED782D">
          <w:rPr>
            <w:lang w:val="en-US"/>
          </w:rPr>
          <w:delText>The Employee may terminate the Appointment by giving a written notice of termination to the Company in accordance with applicable law.</w:delText>
        </w:r>
      </w:del>
    </w:p>
    <w:p w14:paraId="6EE53396" w14:textId="59E31D8B" w:rsidR="00863B89" w:rsidRPr="00863B89" w:rsidRDefault="007422BD" w:rsidP="00863B89">
      <w:pPr>
        <w:pStyle w:val="ListParagraph"/>
        <w:numPr>
          <w:ilvl w:val="1"/>
          <w:numId w:val="2"/>
        </w:numPr>
        <w:tabs>
          <w:tab w:val="left" w:pos="567"/>
        </w:tabs>
        <w:spacing w:before="120" w:after="120"/>
        <w:ind w:left="0" w:firstLine="0"/>
        <w:contextualSpacing w:val="0"/>
        <w:jc w:val="both"/>
        <w:rPr>
          <w:del w:id="636" w:author="Microsoft Office User" w:date="2021-01-22T18:37:00Z"/>
          <w:lang w:val="en-US"/>
        </w:rPr>
      </w:pPr>
      <w:del w:id="637" w:author="Microsoft Office User" w:date="2021-01-22T18:37:00Z">
        <w:r w:rsidRPr="007422BD">
          <w:rPr>
            <w:b/>
            <w:lang w:val="en-US"/>
          </w:rPr>
          <w:delText>Severance Payment</w:delText>
        </w:r>
        <w:r w:rsidRPr="00B05057">
          <w:rPr>
            <w:lang w:val="en-US"/>
          </w:rPr>
          <w:delText>.</w:delText>
        </w:r>
        <w:r w:rsidRPr="00ED782D">
          <w:rPr>
            <w:lang w:val="en-US"/>
          </w:rPr>
          <w:delText xml:space="preserve"> </w:delText>
        </w:r>
        <w:r w:rsidR="00863B89" w:rsidRPr="00ED782D">
          <w:rPr>
            <w:lang w:val="en-US"/>
          </w:rPr>
          <w:delText>Upon termination of the</w:delText>
        </w:r>
        <w:r w:rsidR="000024DB">
          <w:rPr>
            <w:lang w:val="en-US"/>
          </w:rPr>
          <w:delText xml:space="preserve"> Appointment</w:delText>
        </w:r>
        <w:r w:rsidR="00863B89" w:rsidRPr="00ED782D">
          <w:rPr>
            <w:lang w:val="en-US"/>
          </w:rPr>
          <w:delText xml:space="preserve"> by the Company, </w:delText>
        </w:r>
        <w:r w:rsidR="00012B00">
          <w:rPr>
            <w:lang w:val="en-US"/>
          </w:rPr>
          <w:delText>and unless otherwise permitted by law,</w:delText>
        </w:r>
        <w:r w:rsidR="00012B00" w:rsidRPr="00ED782D">
          <w:rPr>
            <w:lang w:val="en-US"/>
          </w:rPr>
          <w:delText xml:space="preserve"> </w:delText>
        </w:r>
        <w:r w:rsidR="00863B89" w:rsidRPr="00ED782D">
          <w:rPr>
            <w:lang w:val="en-US"/>
          </w:rPr>
          <w:delText xml:space="preserve">the Company shall pay to the Employee the severance payment </w:delText>
        </w:r>
        <w:r w:rsidR="00EA366E">
          <w:rPr>
            <w:lang w:val="en-US"/>
          </w:rPr>
          <w:delText xml:space="preserve">(compensation for dismissal) </w:delText>
        </w:r>
        <w:r w:rsidR="00863B89" w:rsidRPr="00ED782D">
          <w:rPr>
            <w:lang w:val="en-US"/>
          </w:rPr>
          <w:delText>provided by law</w:delText>
        </w:r>
        <w:r w:rsidR="00F45B3B">
          <w:rPr>
            <w:lang w:val="en-US"/>
          </w:rPr>
          <w:delText>,</w:delText>
        </w:r>
        <w:r w:rsidR="001D2D6F" w:rsidRPr="001D2D6F">
          <w:rPr>
            <w:lang w:val="en-US"/>
          </w:rPr>
          <w:delText xml:space="preserve"> </w:delText>
        </w:r>
        <w:r w:rsidR="001D2D6F">
          <w:rPr>
            <w:lang w:val="en-US"/>
          </w:rPr>
          <w:delText xml:space="preserve">which the Parties agree that will be no less than one time the last monthly salary </w:delText>
        </w:r>
        <w:r w:rsidR="00D33F5F">
          <w:rPr>
            <w:lang w:val="en-US"/>
          </w:rPr>
          <w:delText xml:space="preserve">to which </w:delText>
        </w:r>
        <w:r w:rsidR="001D2D6F">
          <w:rPr>
            <w:lang w:val="en-US"/>
          </w:rPr>
          <w:delText>the Employee was entitled</w:delText>
        </w:r>
        <w:r w:rsidR="00863B89" w:rsidRPr="00ED782D">
          <w:rPr>
            <w:lang w:val="en-US"/>
          </w:rPr>
          <w:delText>.</w:delText>
        </w:r>
      </w:del>
    </w:p>
    <w:p w14:paraId="357B0AC4" w14:textId="0C19F407" w:rsidR="00B612BB" w:rsidRPr="000D6905" w:rsidRDefault="005A273F" w:rsidP="00B668F2">
      <w:pPr>
        <w:pStyle w:val="ListParagraph"/>
        <w:numPr>
          <w:ilvl w:val="1"/>
          <w:numId w:val="2"/>
        </w:numPr>
        <w:tabs>
          <w:tab w:val="left" w:pos="567"/>
        </w:tabs>
        <w:spacing w:before="120" w:after="120"/>
        <w:ind w:left="0" w:firstLine="0"/>
        <w:contextualSpacing w:val="0"/>
        <w:jc w:val="both"/>
        <w:rPr>
          <w:del w:id="638" w:author="Microsoft Office User" w:date="2021-01-22T18:37:00Z"/>
          <w:lang w:val="en-US"/>
        </w:rPr>
      </w:pPr>
      <w:del w:id="639" w:author="Microsoft Office User" w:date="2021-01-22T18:37:00Z">
        <w:r>
          <w:rPr>
            <w:b/>
            <w:lang w:val="en-US"/>
          </w:rPr>
          <w:delText>Post-</w:delText>
        </w:r>
        <w:r w:rsidR="00BC0D2B" w:rsidRPr="00B668F2">
          <w:rPr>
            <w:b/>
            <w:lang w:val="en-US"/>
          </w:rPr>
          <w:delText>Termination Obligations</w:delText>
        </w:r>
        <w:r w:rsidR="00BC0D2B" w:rsidRPr="00ED782D">
          <w:rPr>
            <w:lang w:val="en-US"/>
          </w:rPr>
          <w:delText>.</w:delText>
        </w:r>
        <w:r w:rsidR="003E095B" w:rsidRPr="00ED782D">
          <w:rPr>
            <w:lang w:val="en-US"/>
          </w:rPr>
          <w:delText xml:space="preserve"> All documents, manuals, hardware and software provided for the Employee’s use by the Company, and any data or documents (including copies) produced, maintained or stored on the Company’s computer systems or other electronic equipment (including mobile phones), remain the property of the Company. </w:delText>
        </w:r>
        <w:r w:rsidR="00C16F9A" w:rsidRPr="00ED782D">
          <w:rPr>
            <w:lang w:val="en-US"/>
          </w:rPr>
          <w:delText>On termination of the Appointment (however arising) or, at any other time upon request from the Company, the Employee</w:delText>
        </w:r>
        <w:r w:rsidR="00BC0D2B" w:rsidRPr="00ED782D">
          <w:rPr>
            <w:lang w:val="en-US"/>
          </w:rPr>
          <w:delText xml:space="preserve"> shall return to the Company, and shall not retain in any form or media of expression, all Company and Company Affiliate property that is then in </w:delText>
        </w:r>
        <w:r w:rsidR="00C16F9A" w:rsidRPr="00ED782D">
          <w:rPr>
            <w:lang w:val="en-US"/>
          </w:rPr>
          <w:delText>Employee’s</w:delText>
        </w:r>
        <w:r w:rsidR="00BC0D2B" w:rsidRPr="00ED782D">
          <w:rPr>
            <w:lang w:val="en-US"/>
          </w:rPr>
          <w:delText xml:space="preserve"> possession, custody or control, including, without limitation, all keys, access cards, credit cards, computer hardware and software, documents, records, policies, marketing information, design information, specifications and plans, data base information and lists, and any other property or information that </w:delText>
        </w:r>
        <w:r w:rsidR="00C16F9A" w:rsidRPr="00ED782D">
          <w:rPr>
            <w:lang w:val="en-US"/>
          </w:rPr>
          <w:delText xml:space="preserve">the Employee </w:delText>
        </w:r>
        <w:r w:rsidR="00BC0D2B" w:rsidRPr="00ED782D">
          <w:rPr>
            <w:lang w:val="en-US"/>
          </w:rPr>
          <w:delText xml:space="preserve">has or had relating to the Company or any Company Affiliate (whether those materials are in paper or computer-stored form), and including but not limited to any documents containing, summarizing, or describing any Confidential Information. Upon the Company’s request, </w:delText>
        </w:r>
        <w:r w:rsidR="00E4773F" w:rsidRPr="00ED782D">
          <w:rPr>
            <w:lang w:val="en-US"/>
          </w:rPr>
          <w:delText xml:space="preserve">the Employee </w:delText>
        </w:r>
        <w:r w:rsidR="00BC0D2B" w:rsidRPr="00ED782D">
          <w:rPr>
            <w:lang w:val="en-US"/>
          </w:rPr>
          <w:delText xml:space="preserve">will certify in writing, in a form acceptable to the Company, that </w:delText>
        </w:r>
        <w:r w:rsidR="00E4773F" w:rsidRPr="00ED782D">
          <w:rPr>
            <w:lang w:val="en-US"/>
          </w:rPr>
          <w:delText xml:space="preserve">the Employee </w:delText>
        </w:r>
        <w:r w:rsidR="00BC0D2B" w:rsidRPr="00ED782D">
          <w:rPr>
            <w:lang w:val="en-US"/>
          </w:rPr>
          <w:delText>has returned all Company and Company Affiliate property, including any Confidential Information and copies thereof.</w:delText>
        </w:r>
      </w:del>
    </w:p>
    <w:p w14:paraId="03613F9E" w14:textId="70D9BDF4" w:rsidR="000D6905" w:rsidRPr="000D6905" w:rsidRDefault="000D6905" w:rsidP="000D6905">
      <w:pPr>
        <w:pStyle w:val="ListParagraph"/>
        <w:numPr>
          <w:ilvl w:val="1"/>
          <w:numId w:val="2"/>
        </w:numPr>
        <w:tabs>
          <w:tab w:val="left" w:pos="567"/>
        </w:tabs>
        <w:spacing w:before="120" w:after="120"/>
        <w:ind w:left="0" w:firstLine="0"/>
        <w:contextualSpacing w:val="0"/>
        <w:jc w:val="both"/>
        <w:rPr>
          <w:del w:id="640" w:author="Microsoft Office User" w:date="2021-01-22T18:37:00Z"/>
          <w:lang w:val="en-US"/>
        </w:rPr>
      </w:pPr>
      <w:bookmarkStart w:id="641" w:name="_Ref527491133"/>
      <w:del w:id="642" w:author="Microsoft Office User" w:date="2021-01-22T18:37:00Z">
        <w:r w:rsidRPr="006C229B">
          <w:rPr>
            <w:b/>
            <w:lang w:val="en-US"/>
          </w:rPr>
          <w:delText>Survival</w:delText>
        </w:r>
        <w:r w:rsidRPr="00ED782D">
          <w:rPr>
            <w:lang w:val="en-US"/>
          </w:rPr>
          <w:delText xml:space="preserve">. The provisions set forth in </w:delText>
        </w:r>
        <w:r>
          <w:rPr>
            <w:lang w:val="en-US"/>
          </w:rPr>
          <w:delText xml:space="preserve">clauses </w:delText>
        </w:r>
        <w:r>
          <w:rPr>
            <w:highlight w:val="yellow"/>
            <w:lang w:val="en-US"/>
          </w:rPr>
          <w:fldChar w:fldCharType="begin"/>
        </w:r>
        <w:r>
          <w:rPr>
            <w:lang w:val="en-US"/>
          </w:rPr>
          <w:delInstrText xml:space="preserve"> REF _Ref527490987 \r \h </w:delInstrText>
        </w:r>
        <w:r>
          <w:rPr>
            <w:highlight w:val="yellow"/>
            <w:lang w:val="en-US"/>
          </w:rPr>
        </w:r>
        <w:r>
          <w:rPr>
            <w:highlight w:val="yellow"/>
            <w:lang w:val="en-US"/>
          </w:rPr>
          <w:fldChar w:fldCharType="separate"/>
        </w:r>
        <w:r w:rsidR="001C1A14">
          <w:rPr>
            <w:lang w:val="en-US"/>
          </w:rPr>
          <w:delText>7</w:delText>
        </w:r>
        <w:r>
          <w:rPr>
            <w:highlight w:val="yellow"/>
            <w:lang w:val="en-US"/>
          </w:rPr>
          <w:fldChar w:fldCharType="end"/>
        </w:r>
        <w:r>
          <w:rPr>
            <w:lang w:val="en-US"/>
          </w:rPr>
          <w:delText xml:space="preserve"> </w:delText>
        </w:r>
        <w:r w:rsidRPr="00D9411A">
          <w:rPr>
            <w:lang w:val="en-US"/>
          </w:rPr>
          <w:delText>(</w:delText>
        </w:r>
        <w:r w:rsidRPr="00D9411A">
          <w:rPr>
            <w:lang w:val="en-US"/>
          </w:rPr>
          <w:fldChar w:fldCharType="begin"/>
        </w:r>
        <w:r w:rsidRPr="00D9411A">
          <w:rPr>
            <w:lang w:val="en-US"/>
          </w:rPr>
          <w:delInstrText xml:space="preserve"> REF _Ref527490987 \h  \* MERGEFORMAT </w:delInstrText>
        </w:r>
        <w:r w:rsidRPr="00D9411A">
          <w:rPr>
            <w:lang w:val="en-US"/>
          </w:rPr>
        </w:r>
        <w:r w:rsidRPr="00D9411A">
          <w:rPr>
            <w:lang w:val="en-US"/>
          </w:rPr>
          <w:fldChar w:fldCharType="separate"/>
        </w:r>
        <w:r w:rsidR="001C1A14" w:rsidRPr="001C1A14">
          <w:rPr>
            <w:color w:val="000000" w:themeColor="text1"/>
            <w:lang w:val="en-US"/>
          </w:rPr>
          <w:delText>Confidentiality – Non-Disclosure</w:delText>
        </w:r>
        <w:r w:rsidRPr="00D9411A">
          <w:rPr>
            <w:lang w:val="en-US"/>
          </w:rPr>
          <w:fldChar w:fldCharType="end"/>
        </w:r>
        <w:r w:rsidRPr="00D9411A">
          <w:rPr>
            <w:lang w:val="en-US"/>
          </w:rPr>
          <w:delText xml:space="preserve">), </w:delText>
        </w:r>
        <w:r w:rsidRPr="00D9411A">
          <w:rPr>
            <w:highlight w:val="yellow"/>
            <w:lang w:val="en-US"/>
          </w:rPr>
          <w:fldChar w:fldCharType="begin"/>
        </w:r>
        <w:r w:rsidRPr="00D9411A">
          <w:rPr>
            <w:lang w:val="en-US"/>
          </w:rPr>
          <w:delInstrText xml:space="preserve"> REF _Ref527491000 \r \h </w:delInstrText>
        </w:r>
        <w:r w:rsidRPr="00D9411A">
          <w:rPr>
            <w:highlight w:val="yellow"/>
            <w:lang w:val="en-US"/>
          </w:rPr>
          <w:delInstrText xml:space="preserve"> \* MERGEFORMAT </w:delInstrText>
        </w:r>
        <w:r w:rsidRPr="00D9411A">
          <w:rPr>
            <w:highlight w:val="yellow"/>
            <w:lang w:val="en-US"/>
          </w:rPr>
        </w:r>
        <w:r w:rsidRPr="00D9411A">
          <w:rPr>
            <w:highlight w:val="yellow"/>
            <w:lang w:val="en-US"/>
          </w:rPr>
          <w:fldChar w:fldCharType="separate"/>
        </w:r>
        <w:r w:rsidR="001C1A14">
          <w:rPr>
            <w:lang w:val="en-US"/>
          </w:rPr>
          <w:delText>8</w:delText>
        </w:r>
        <w:r w:rsidRPr="00D9411A">
          <w:rPr>
            <w:highlight w:val="yellow"/>
            <w:lang w:val="en-US"/>
          </w:rPr>
          <w:fldChar w:fldCharType="end"/>
        </w:r>
        <w:r w:rsidRPr="00D9411A">
          <w:rPr>
            <w:lang w:val="en-US"/>
          </w:rPr>
          <w:delText xml:space="preserve"> (</w:delText>
        </w:r>
        <w:r w:rsidRPr="00D9411A">
          <w:rPr>
            <w:highlight w:val="yellow"/>
            <w:lang w:val="en-US"/>
          </w:rPr>
          <w:fldChar w:fldCharType="begin"/>
        </w:r>
        <w:r w:rsidRPr="00D9411A">
          <w:rPr>
            <w:lang w:val="en-US"/>
          </w:rPr>
          <w:delInstrText xml:space="preserve"> REF _Ref527491000 \h </w:delInstrText>
        </w:r>
        <w:r w:rsidRPr="00D9411A">
          <w:rPr>
            <w:highlight w:val="yellow"/>
            <w:lang w:val="en-US"/>
          </w:rPr>
          <w:delInstrText xml:space="preserve"> \* MERGEFORMAT </w:delInstrText>
        </w:r>
        <w:r w:rsidRPr="00D9411A">
          <w:rPr>
            <w:highlight w:val="yellow"/>
            <w:lang w:val="en-US"/>
          </w:rPr>
        </w:r>
        <w:r w:rsidRPr="00D9411A">
          <w:rPr>
            <w:highlight w:val="yellow"/>
            <w:lang w:val="en-US"/>
          </w:rPr>
          <w:fldChar w:fldCharType="separate"/>
        </w:r>
        <w:r w:rsidR="001C1A14" w:rsidRPr="001C1A14">
          <w:rPr>
            <w:color w:val="000000" w:themeColor="text1"/>
            <w:lang w:val="en-US"/>
          </w:rPr>
          <w:delText>Non-Competition; Non-Solicitation</w:delText>
        </w:r>
        <w:r w:rsidRPr="00D9411A">
          <w:rPr>
            <w:highlight w:val="yellow"/>
            <w:lang w:val="en-US"/>
          </w:rPr>
          <w:fldChar w:fldCharType="end"/>
        </w:r>
        <w:r w:rsidRPr="00D9411A">
          <w:rPr>
            <w:lang w:val="en-US"/>
          </w:rPr>
          <w:delText xml:space="preserve">), </w:delText>
        </w:r>
        <w:r w:rsidRPr="00D9411A">
          <w:rPr>
            <w:highlight w:val="yellow"/>
            <w:lang w:val="en-US"/>
          </w:rPr>
          <w:fldChar w:fldCharType="begin"/>
        </w:r>
        <w:r w:rsidRPr="00D9411A">
          <w:rPr>
            <w:lang w:val="en-US"/>
          </w:rPr>
          <w:delInstrText xml:space="preserve"> REF _Ref527491011 \r \h </w:delInstrText>
        </w:r>
        <w:r w:rsidRPr="00D9411A">
          <w:rPr>
            <w:highlight w:val="yellow"/>
            <w:lang w:val="en-US"/>
          </w:rPr>
          <w:delInstrText xml:space="preserve"> \* MERGEFORMAT </w:delInstrText>
        </w:r>
        <w:r w:rsidRPr="00D9411A">
          <w:rPr>
            <w:highlight w:val="yellow"/>
            <w:lang w:val="en-US"/>
          </w:rPr>
        </w:r>
        <w:r w:rsidRPr="00D9411A">
          <w:rPr>
            <w:highlight w:val="yellow"/>
            <w:lang w:val="en-US"/>
          </w:rPr>
          <w:fldChar w:fldCharType="separate"/>
        </w:r>
        <w:r w:rsidR="001C1A14">
          <w:rPr>
            <w:lang w:val="en-US"/>
          </w:rPr>
          <w:delText>9</w:delText>
        </w:r>
        <w:r w:rsidRPr="00D9411A">
          <w:rPr>
            <w:highlight w:val="yellow"/>
            <w:lang w:val="en-US"/>
          </w:rPr>
          <w:fldChar w:fldCharType="end"/>
        </w:r>
        <w:r w:rsidRPr="00D9411A">
          <w:rPr>
            <w:lang w:val="en-US"/>
          </w:rPr>
          <w:delText xml:space="preserve"> (</w:delText>
        </w:r>
        <w:r w:rsidRPr="00D9411A">
          <w:rPr>
            <w:lang w:val="en-US"/>
          </w:rPr>
          <w:fldChar w:fldCharType="begin"/>
        </w:r>
        <w:r w:rsidRPr="00D9411A">
          <w:rPr>
            <w:lang w:val="en-US"/>
          </w:rPr>
          <w:delInstrText xml:space="preserve"> REF _Ref527491011 \h  \* MERGEFORMAT </w:delInstrText>
        </w:r>
        <w:r w:rsidRPr="00D9411A">
          <w:rPr>
            <w:lang w:val="en-US"/>
          </w:rPr>
        </w:r>
        <w:r w:rsidRPr="00D9411A">
          <w:rPr>
            <w:lang w:val="en-US"/>
          </w:rPr>
          <w:fldChar w:fldCharType="separate"/>
        </w:r>
        <w:r w:rsidR="001C1A14" w:rsidRPr="001C1A14">
          <w:rPr>
            <w:color w:val="000000" w:themeColor="text1"/>
            <w:lang w:val="en-US"/>
          </w:rPr>
          <w:delText>Intellectual Property</w:delText>
        </w:r>
        <w:r w:rsidRPr="00D9411A">
          <w:rPr>
            <w:lang w:val="en-US"/>
          </w:rPr>
          <w:fldChar w:fldCharType="end"/>
        </w:r>
        <w:r>
          <w:rPr>
            <w:lang w:val="en-US"/>
          </w:rPr>
          <w:delText xml:space="preserve">), </w:delText>
        </w:r>
        <w:r>
          <w:rPr>
            <w:lang w:val="en-US"/>
          </w:rPr>
          <w:fldChar w:fldCharType="begin"/>
        </w:r>
        <w:r>
          <w:rPr>
            <w:lang w:val="en-US"/>
          </w:rPr>
          <w:delInstrText xml:space="preserve"> REF _Ref527491133 \r \h </w:delInstrText>
        </w:r>
        <w:r>
          <w:rPr>
            <w:lang w:val="en-US"/>
          </w:rPr>
        </w:r>
        <w:r>
          <w:rPr>
            <w:lang w:val="en-US"/>
          </w:rPr>
          <w:fldChar w:fldCharType="separate"/>
        </w:r>
        <w:r w:rsidR="001C1A14">
          <w:rPr>
            <w:lang w:val="en-US"/>
          </w:rPr>
          <w:delText>11.6</w:delText>
        </w:r>
        <w:r>
          <w:rPr>
            <w:lang w:val="en-US"/>
          </w:rPr>
          <w:fldChar w:fldCharType="end"/>
        </w:r>
        <w:r>
          <w:rPr>
            <w:lang w:val="en-US"/>
          </w:rPr>
          <w:delText xml:space="preserve"> and </w:delText>
        </w:r>
        <w:r>
          <w:rPr>
            <w:lang w:val="en-US"/>
          </w:rPr>
          <w:fldChar w:fldCharType="begin"/>
        </w:r>
        <w:r>
          <w:rPr>
            <w:lang w:val="en-US"/>
          </w:rPr>
          <w:delInstrText xml:space="preserve"> REF _Ref527491177 \r \h </w:delInstrText>
        </w:r>
        <w:r>
          <w:rPr>
            <w:lang w:val="en-US"/>
          </w:rPr>
        </w:r>
        <w:r>
          <w:rPr>
            <w:lang w:val="en-US"/>
          </w:rPr>
          <w:fldChar w:fldCharType="separate"/>
        </w:r>
        <w:r w:rsidR="001C1A14">
          <w:rPr>
            <w:lang w:val="en-US"/>
          </w:rPr>
          <w:delText>12.6</w:delText>
        </w:r>
        <w:r>
          <w:rPr>
            <w:lang w:val="en-US"/>
          </w:rPr>
          <w:fldChar w:fldCharType="end"/>
        </w:r>
        <w:r>
          <w:rPr>
            <w:lang w:val="en-US"/>
          </w:rPr>
          <w:delText xml:space="preserve"> hereof </w:delText>
        </w:r>
        <w:r w:rsidRPr="00863B89">
          <w:rPr>
            <w:lang w:val="en-US"/>
          </w:rPr>
          <w:delText xml:space="preserve">and the Company’s obligation to pay the </w:delText>
        </w:r>
        <w:r>
          <w:rPr>
            <w:lang w:val="en-US"/>
          </w:rPr>
          <w:delText xml:space="preserve">Compensation and Expenses to the Employee pursuant to clause </w:delText>
        </w:r>
        <w:r w:rsidR="00FF2BF3">
          <w:rPr>
            <w:lang w:val="en-US"/>
          </w:rPr>
          <w:fldChar w:fldCharType="begin"/>
        </w:r>
        <w:r w:rsidR="00FF2BF3">
          <w:rPr>
            <w:lang w:val="en-US"/>
          </w:rPr>
          <w:delInstrText xml:space="preserve"> REF _Ref527710250 \r \h </w:delInstrText>
        </w:r>
        <w:r w:rsidR="00FF2BF3">
          <w:rPr>
            <w:lang w:val="en-US"/>
          </w:rPr>
        </w:r>
        <w:r w:rsidR="00FF2BF3">
          <w:rPr>
            <w:lang w:val="en-US"/>
          </w:rPr>
          <w:fldChar w:fldCharType="separate"/>
        </w:r>
        <w:r w:rsidR="00FF2BF3">
          <w:rPr>
            <w:lang w:val="en-US"/>
          </w:rPr>
          <w:delText>5</w:delText>
        </w:r>
        <w:r w:rsidR="00FF2BF3">
          <w:rPr>
            <w:lang w:val="en-US"/>
          </w:rPr>
          <w:fldChar w:fldCharType="end"/>
        </w:r>
        <w:r w:rsidR="00FF2BF3">
          <w:rPr>
            <w:lang w:val="en-US"/>
          </w:rPr>
          <w:delText xml:space="preserve"> hereof</w:delText>
        </w:r>
        <w:r w:rsidR="007F03C3">
          <w:rPr>
            <w:lang w:val="en-US"/>
          </w:rPr>
          <w:delText xml:space="preserve"> </w:delText>
        </w:r>
        <w:r w:rsidRPr="00863B89">
          <w:rPr>
            <w:lang w:val="en-US"/>
          </w:rPr>
          <w:delText xml:space="preserve">will survive the termination of Executive’s employment pursuant to </w:delText>
        </w:r>
        <w:r w:rsidRPr="00ED782D">
          <w:rPr>
            <w:lang w:val="en-US"/>
          </w:rPr>
          <w:delText>shall survive and continue in full force and effect in accordance with their terms notwithstanding any termination of this Agreement and the Employee’s employment with the Company.</w:delText>
        </w:r>
        <w:bookmarkEnd w:id="641"/>
      </w:del>
    </w:p>
    <w:p w14:paraId="4C58D665" w14:textId="77777777" w:rsidR="001825AA" w:rsidRPr="00376D44" w:rsidRDefault="001825AA" w:rsidP="00376D44">
      <w:pPr>
        <w:pStyle w:val="Heading1"/>
        <w:numPr>
          <w:ilvl w:val="0"/>
          <w:numId w:val="7"/>
        </w:numPr>
        <w:pBdr>
          <w:bottom w:val="single" w:sz="4" w:space="1" w:color="auto"/>
        </w:pBdr>
        <w:spacing w:after="120"/>
        <w:ind w:left="567" w:hanging="567"/>
        <w:rPr>
          <w:u w:val="none"/>
          <w:rPrChange w:id="643" w:author="Microsoft Office User" w:date="2021-01-22T18:37:00Z">
            <w:rPr>
              <w:b/>
              <w:lang w:val="en-US"/>
            </w:rPr>
          </w:rPrChange>
        </w:rPr>
        <w:pPrChange w:id="644" w:author="Microsoft Office User" w:date="2021-01-22T18:37:00Z">
          <w:pPr>
            <w:pStyle w:val="ListParagraph"/>
            <w:keepNext/>
            <w:numPr>
              <w:numId w:val="2"/>
            </w:numPr>
            <w:pBdr>
              <w:bottom w:val="single" w:sz="4" w:space="1" w:color="auto"/>
            </w:pBdr>
            <w:spacing w:before="120" w:after="120"/>
            <w:ind w:left="360" w:hanging="360"/>
            <w:jc w:val="both"/>
            <w:outlineLvl w:val="0"/>
          </w:pPr>
        </w:pPrChange>
      </w:pPr>
      <w:bookmarkStart w:id="645" w:name="_Ref527491029"/>
      <w:r w:rsidRPr="00376D44">
        <w:rPr>
          <w:u w:val="none"/>
          <w:rPrChange w:id="646" w:author="Microsoft Office User" w:date="2021-01-22T18:37:00Z">
            <w:rPr>
              <w:b/>
              <w:lang w:val="en-US"/>
            </w:rPr>
          </w:rPrChange>
        </w:rPr>
        <w:t>General Provisions</w:t>
      </w:r>
      <w:del w:id="647" w:author="Microsoft Office User" w:date="2021-01-22T18:37:00Z">
        <w:r w:rsidRPr="00ED782D">
          <w:rPr>
            <w:lang w:val="en-US"/>
          </w:rPr>
          <w:delText>.</w:delText>
        </w:r>
      </w:del>
      <w:bookmarkEnd w:id="645"/>
    </w:p>
    <w:p w14:paraId="74965919" w14:textId="42CA21F1" w:rsidR="004C458A" w:rsidRPr="00F569CD" w:rsidRDefault="004C458A" w:rsidP="00134796">
      <w:pPr>
        <w:pStyle w:val="ListParagraph"/>
        <w:numPr>
          <w:ilvl w:val="1"/>
          <w:numId w:val="7"/>
        </w:numPr>
        <w:tabs>
          <w:tab w:val="left" w:pos="709"/>
        </w:tabs>
        <w:spacing w:before="120" w:after="120"/>
        <w:ind w:left="0" w:firstLine="0"/>
        <w:contextualSpacing w:val="0"/>
        <w:jc w:val="both"/>
        <w:rPr>
          <w:lang w:val="en-GB"/>
          <w:rPrChange w:id="648" w:author="Microsoft Office User" w:date="2021-01-22T18:37:00Z">
            <w:rPr>
              <w:lang w:val="en-US"/>
            </w:rPr>
          </w:rPrChange>
        </w:rPr>
        <w:pPrChange w:id="649" w:author="Microsoft Office User" w:date="2021-01-22T18:37:00Z">
          <w:pPr>
            <w:pStyle w:val="ListParagraph"/>
            <w:numPr>
              <w:ilvl w:val="1"/>
              <w:numId w:val="2"/>
            </w:numPr>
            <w:tabs>
              <w:tab w:val="left" w:pos="567"/>
            </w:tabs>
            <w:spacing w:before="120" w:after="120"/>
            <w:ind w:left="0"/>
            <w:jc w:val="both"/>
          </w:pPr>
        </w:pPrChange>
      </w:pPr>
      <w:r w:rsidRPr="00F569CD">
        <w:rPr>
          <w:b/>
          <w:lang w:val="en-GB"/>
          <w:rPrChange w:id="650" w:author="Microsoft Office User" w:date="2021-01-22T18:37:00Z">
            <w:rPr>
              <w:b/>
              <w:lang w:val="en-US"/>
            </w:rPr>
          </w:rPrChange>
        </w:rPr>
        <w:t>Entire Agreement</w:t>
      </w:r>
      <w:r w:rsidRPr="00F569CD">
        <w:rPr>
          <w:lang w:val="en-GB"/>
          <w:rPrChange w:id="651" w:author="Microsoft Office User" w:date="2021-01-22T18:37:00Z">
            <w:rPr>
              <w:lang w:val="en-US"/>
            </w:rPr>
          </w:rPrChange>
        </w:rPr>
        <w:t xml:space="preserve">. </w:t>
      </w:r>
      <w:ins w:id="652" w:author="Microsoft Office User" w:date="2021-01-22T18:37:00Z">
        <w:r w:rsidR="00004D77" w:rsidRPr="00F569CD">
          <w:rPr>
            <w:lang w:val="en-GB"/>
          </w:rPr>
          <w:t>This Agreement</w:t>
        </w:r>
      </w:ins>
      <w:del w:id="653" w:author="Microsoft Office User" w:date="2021-01-22T18:37:00Z">
        <w:r w:rsidRPr="00ED782D">
          <w:rPr>
            <w:lang w:val="en-US"/>
          </w:rPr>
          <w:delText>This Agreement fully supersedes and replaces any existing employment agreement between or among the Employee and the Company. Further, this Agreement</w:delText>
        </w:r>
      </w:del>
      <w:r w:rsidRPr="00F569CD">
        <w:rPr>
          <w:lang w:val="en-GB"/>
          <w:rPrChange w:id="654" w:author="Microsoft Office User" w:date="2021-01-22T18:37:00Z">
            <w:rPr>
              <w:lang w:val="en-US"/>
            </w:rPr>
          </w:rPrChange>
        </w:rPr>
        <w:t xml:space="preserve"> constitutes th</w:t>
      </w:r>
      <w:r>
        <w:rPr>
          <w:lang w:val="en-GB"/>
          <w:rPrChange w:id="655" w:author="Microsoft Office User" w:date="2021-01-22T18:37:00Z">
            <w:rPr>
              <w:lang w:val="en-US"/>
            </w:rPr>
          </w:rPrChange>
        </w:rPr>
        <w:t xml:space="preserve">e entire agreement </w:t>
      </w:r>
      <w:r w:rsidRPr="00953497">
        <w:rPr>
          <w:lang w:val="en-US"/>
        </w:rPr>
        <w:t xml:space="preserve">and understanding </w:t>
      </w:r>
      <w:r>
        <w:rPr>
          <w:lang w:val="en-GB"/>
          <w:rPrChange w:id="656" w:author="Microsoft Office User" w:date="2021-01-22T18:37:00Z">
            <w:rPr>
              <w:lang w:val="en-US"/>
            </w:rPr>
          </w:rPrChange>
        </w:rPr>
        <w:t>between the P</w:t>
      </w:r>
      <w:r w:rsidRPr="00F569CD">
        <w:rPr>
          <w:lang w:val="en-GB"/>
          <w:rPrChange w:id="657" w:author="Microsoft Office User" w:date="2021-01-22T18:37:00Z">
            <w:rPr>
              <w:lang w:val="en-US"/>
            </w:rPr>
          </w:rPrChange>
        </w:rPr>
        <w:t>arties</w:t>
      </w:r>
      <w:ins w:id="658" w:author="Microsoft Office User" w:date="2021-01-22T18:37:00Z">
        <w:r w:rsidR="00004D77" w:rsidRPr="00F569CD">
          <w:rPr>
            <w:lang w:val="en-GB"/>
          </w:rPr>
          <w:t>,</w:t>
        </w:r>
      </w:ins>
      <w:r w:rsidRPr="00F569CD">
        <w:rPr>
          <w:lang w:val="en-GB"/>
          <w:rPrChange w:id="659" w:author="Microsoft Office User" w:date="2021-01-22T18:37:00Z">
            <w:rPr>
              <w:lang w:val="en-US"/>
            </w:rPr>
          </w:rPrChange>
        </w:rPr>
        <w:t xml:space="preserve"> and supersedes </w:t>
      </w:r>
      <w:r w:rsidRPr="00953497">
        <w:rPr>
          <w:lang w:val="en-US"/>
        </w:rPr>
        <w:t xml:space="preserve">and preempts </w:t>
      </w:r>
      <w:r>
        <w:rPr>
          <w:lang w:val="en-GB"/>
          <w:rPrChange w:id="660" w:author="Microsoft Office User" w:date="2021-01-22T18:37:00Z">
            <w:rPr>
              <w:lang w:val="en-US"/>
            </w:rPr>
          </w:rPrChange>
        </w:rPr>
        <w:t>any</w:t>
      </w:r>
      <w:r w:rsidRPr="00F569CD">
        <w:rPr>
          <w:lang w:val="en-GB"/>
          <w:rPrChange w:id="661" w:author="Microsoft Office User" w:date="2021-01-22T18:37:00Z">
            <w:rPr>
              <w:lang w:val="en-US"/>
            </w:rPr>
          </w:rPrChange>
        </w:rPr>
        <w:t xml:space="preserve"> prior </w:t>
      </w:r>
      <w:del w:id="662" w:author="Microsoft Office User" w:date="2021-01-22T18:37:00Z">
        <w:r w:rsidRPr="00ED782D">
          <w:rPr>
            <w:lang w:val="en-US"/>
          </w:rPr>
          <w:delText xml:space="preserve">understandings, </w:delText>
        </w:r>
      </w:del>
      <w:r w:rsidRPr="00F569CD">
        <w:rPr>
          <w:lang w:val="en-GB"/>
          <w:rPrChange w:id="663" w:author="Microsoft Office User" w:date="2021-01-22T18:37:00Z">
            <w:rPr>
              <w:lang w:val="en-US"/>
            </w:rPr>
          </w:rPrChange>
        </w:rPr>
        <w:t>representations</w:t>
      </w:r>
      <w:ins w:id="664" w:author="Microsoft Office User" w:date="2021-01-22T18:37:00Z">
        <w:r w:rsidR="00E26355">
          <w:rPr>
            <w:lang w:val="en-GB"/>
          </w:rPr>
          <w:t>,</w:t>
        </w:r>
        <w:r w:rsidR="00E26355" w:rsidRPr="00F569CD">
          <w:rPr>
            <w:lang w:val="en-GB"/>
          </w:rPr>
          <w:t xml:space="preserve"> understandings</w:t>
        </w:r>
      </w:ins>
      <w:r w:rsidRPr="00F569CD">
        <w:rPr>
          <w:lang w:val="en-GB"/>
          <w:rPrChange w:id="665" w:author="Microsoft Office User" w:date="2021-01-22T18:37:00Z">
            <w:rPr>
              <w:lang w:val="en-US"/>
            </w:rPr>
          </w:rPrChange>
        </w:rPr>
        <w:t xml:space="preserve"> </w:t>
      </w:r>
      <w:r>
        <w:rPr>
          <w:lang w:val="en-GB"/>
          <w:rPrChange w:id="666" w:author="Microsoft Office User" w:date="2021-01-22T18:37:00Z">
            <w:rPr>
              <w:lang w:val="en-US"/>
            </w:rPr>
          </w:rPrChange>
        </w:rPr>
        <w:t xml:space="preserve">or other </w:t>
      </w:r>
      <w:r w:rsidRPr="00F569CD">
        <w:rPr>
          <w:lang w:val="en-GB"/>
          <w:rPrChange w:id="667" w:author="Microsoft Office User" w:date="2021-01-22T18:37:00Z">
            <w:rPr>
              <w:lang w:val="en-US"/>
            </w:rPr>
          </w:rPrChange>
        </w:rPr>
        <w:t xml:space="preserve">agreements of the </w:t>
      </w:r>
      <w:r>
        <w:rPr>
          <w:lang w:val="en-GB"/>
          <w:rPrChange w:id="668" w:author="Microsoft Office User" w:date="2021-01-22T18:37:00Z">
            <w:rPr>
              <w:lang w:val="en-US"/>
            </w:rPr>
          </w:rPrChange>
        </w:rPr>
        <w:t>P</w:t>
      </w:r>
      <w:r w:rsidRPr="00F569CD">
        <w:rPr>
          <w:lang w:val="en-GB"/>
          <w:rPrChange w:id="669" w:author="Microsoft Office User" w:date="2021-01-22T18:37:00Z">
            <w:rPr>
              <w:lang w:val="en-US"/>
            </w:rPr>
          </w:rPrChange>
        </w:rPr>
        <w:t>arties,</w:t>
      </w:r>
      <w:ins w:id="670" w:author="Microsoft Office User" w:date="2021-01-22T18:37:00Z">
        <w:r w:rsidR="00004D77" w:rsidRPr="00F569CD">
          <w:rPr>
            <w:lang w:val="en-GB"/>
          </w:rPr>
          <w:t xml:space="preserve"> written or oral</w:t>
        </w:r>
      </w:ins>
      <w:r w:rsidRPr="00953497">
        <w:rPr>
          <w:lang w:val="en-US"/>
        </w:rPr>
        <w:t xml:space="preserve"> written or oral, which may have related to the subject matter hereof in any way</w:t>
      </w:r>
      <w:r w:rsidRPr="00F569CD">
        <w:rPr>
          <w:lang w:val="en-GB"/>
          <w:rPrChange w:id="671" w:author="Microsoft Office User" w:date="2021-01-22T18:37:00Z">
            <w:rPr>
              <w:lang w:val="en-US"/>
            </w:rPr>
          </w:rPrChange>
        </w:rPr>
        <w:t>.</w:t>
      </w:r>
    </w:p>
    <w:p w14:paraId="0725CEB1" w14:textId="77777777" w:rsidR="001825AA" w:rsidRPr="00E41C14" w:rsidRDefault="001825AA" w:rsidP="00795492">
      <w:pPr>
        <w:pStyle w:val="ListParagraph"/>
        <w:numPr>
          <w:ilvl w:val="1"/>
          <w:numId w:val="7"/>
        </w:numPr>
        <w:tabs>
          <w:tab w:val="left" w:pos="709"/>
        </w:tabs>
        <w:spacing w:before="120" w:after="120"/>
        <w:ind w:left="0" w:firstLine="0"/>
        <w:contextualSpacing w:val="0"/>
        <w:jc w:val="both"/>
        <w:rPr>
          <w:lang w:val="en-GB"/>
          <w:rPrChange w:id="672" w:author="Microsoft Office User" w:date="2021-01-22T18:37:00Z">
            <w:rPr>
              <w:lang w:val="en-US"/>
            </w:rPr>
          </w:rPrChange>
        </w:rPr>
        <w:pPrChange w:id="673" w:author="Microsoft Office User" w:date="2021-01-22T18:37:00Z">
          <w:pPr>
            <w:pStyle w:val="ListParagraph"/>
            <w:numPr>
              <w:ilvl w:val="1"/>
              <w:numId w:val="2"/>
            </w:numPr>
            <w:tabs>
              <w:tab w:val="left" w:pos="567"/>
            </w:tabs>
            <w:spacing w:before="120" w:after="120"/>
            <w:ind w:left="0"/>
            <w:jc w:val="both"/>
          </w:pPr>
        </w:pPrChange>
      </w:pPr>
      <w:r w:rsidRPr="00953497">
        <w:rPr>
          <w:b/>
          <w:lang w:val="en-US"/>
        </w:rPr>
        <w:t>Severability</w:t>
      </w:r>
      <w:r w:rsidRPr="00953497">
        <w:rPr>
          <w:lang w:val="en-US"/>
        </w:rPr>
        <w:t xml:space="preserve">. If any provision of this Agreement is invalid or unenforceable, the invalidity or </w:t>
      </w:r>
      <w:r w:rsidRPr="00ED782D">
        <w:rPr>
          <w:lang w:val="en-US"/>
          <w:rPrChange w:id="674" w:author="Microsoft Office User" w:date="2021-01-22T18:37:00Z">
            <w:rPr>
              <w:lang w:val="en-US"/>
            </w:rPr>
          </w:rPrChange>
        </w:rPr>
        <w:t>unenforceability shall not affect any other provision hereof and this Agreement shall be construed in all respects as if the invalid or unenforceable provision had been omitted.</w:t>
      </w:r>
    </w:p>
    <w:p w14:paraId="2186CB22" w14:textId="77777777" w:rsidR="004C458A" w:rsidRPr="00F569CD" w:rsidRDefault="004C458A" w:rsidP="00134796">
      <w:pPr>
        <w:pStyle w:val="ListParagraph"/>
        <w:numPr>
          <w:ilvl w:val="1"/>
          <w:numId w:val="7"/>
        </w:numPr>
        <w:tabs>
          <w:tab w:val="left" w:pos="709"/>
        </w:tabs>
        <w:spacing w:before="120" w:after="120"/>
        <w:ind w:left="0" w:firstLine="0"/>
        <w:contextualSpacing w:val="0"/>
        <w:jc w:val="both"/>
        <w:rPr>
          <w:lang w:val="en-GB"/>
          <w:rPrChange w:id="675" w:author="Microsoft Office User" w:date="2021-01-22T18:37:00Z">
            <w:rPr>
              <w:lang w:val="en-US"/>
            </w:rPr>
          </w:rPrChange>
        </w:rPr>
        <w:pPrChange w:id="676" w:author="Microsoft Office User" w:date="2021-01-22T18:37:00Z">
          <w:pPr>
            <w:pStyle w:val="ListParagraph"/>
            <w:numPr>
              <w:ilvl w:val="1"/>
              <w:numId w:val="2"/>
            </w:numPr>
            <w:tabs>
              <w:tab w:val="left" w:pos="567"/>
            </w:tabs>
            <w:spacing w:before="120" w:after="120"/>
            <w:ind w:left="0"/>
            <w:jc w:val="both"/>
          </w:pPr>
        </w:pPrChange>
      </w:pPr>
      <w:r w:rsidRPr="00F569CD">
        <w:rPr>
          <w:b/>
          <w:lang w:val="en-GB"/>
          <w:rPrChange w:id="677" w:author="Microsoft Office User" w:date="2021-01-22T18:37:00Z">
            <w:rPr>
              <w:b/>
              <w:lang w:val="en-US"/>
            </w:rPr>
          </w:rPrChange>
        </w:rPr>
        <w:lastRenderedPageBreak/>
        <w:t>Counterparts</w:t>
      </w:r>
      <w:r w:rsidRPr="00F569CD">
        <w:rPr>
          <w:lang w:val="en-GB"/>
          <w:rPrChange w:id="678" w:author="Microsoft Office User" w:date="2021-01-22T18:37:00Z">
            <w:rPr>
              <w:lang w:val="en-US"/>
            </w:rPr>
          </w:rPrChange>
        </w:rPr>
        <w:t>. This Agreement may be executed in counterparts, each of which shall be deemed to be an original, but all of which, taken together, shall constitute one and the same agreement.</w:t>
      </w:r>
    </w:p>
    <w:p w14:paraId="009FAE3F" w14:textId="22833844" w:rsidR="001825AA" w:rsidRPr="00F569CD" w:rsidRDefault="001825AA" w:rsidP="00AA63DC">
      <w:pPr>
        <w:pStyle w:val="ListParagraph"/>
        <w:numPr>
          <w:ilvl w:val="1"/>
          <w:numId w:val="7"/>
        </w:numPr>
        <w:tabs>
          <w:tab w:val="left" w:pos="709"/>
        </w:tabs>
        <w:spacing w:before="120" w:after="120"/>
        <w:ind w:left="0" w:firstLine="0"/>
        <w:contextualSpacing w:val="0"/>
        <w:jc w:val="both"/>
        <w:rPr>
          <w:lang w:val="en-GB"/>
          <w:rPrChange w:id="679" w:author="Microsoft Office User" w:date="2021-01-22T18:37:00Z">
            <w:rPr>
              <w:lang w:val="en-US"/>
            </w:rPr>
          </w:rPrChange>
        </w:rPr>
        <w:pPrChange w:id="680" w:author="Microsoft Office User" w:date="2021-01-22T18:37:00Z">
          <w:pPr>
            <w:pStyle w:val="ListParagraph"/>
            <w:numPr>
              <w:ilvl w:val="1"/>
              <w:numId w:val="2"/>
            </w:numPr>
            <w:tabs>
              <w:tab w:val="left" w:pos="567"/>
            </w:tabs>
            <w:spacing w:before="120" w:after="120"/>
            <w:ind w:left="0"/>
            <w:jc w:val="both"/>
          </w:pPr>
        </w:pPrChange>
      </w:pPr>
      <w:bookmarkStart w:id="681" w:name="_Ref527650066"/>
      <w:r w:rsidRPr="00953497">
        <w:rPr>
          <w:b/>
          <w:lang w:val="en-US"/>
        </w:rPr>
        <w:t xml:space="preserve">Successors and </w:t>
      </w:r>
      <w:r w:rsidRPr="00F569CD">
        <w:rPr>
          <w:b/>
          <w:lang w:val="en-GB"/>
          <w:rPrChange w:id="682" w:author="Microsoft Office User" w:date="2021-01-22T18:37:00Z">
            <w:rPr>
              <w:b/>
              <w:lang w:val="en-US"/>
            </w:rPr>
          </w:rPrChange>
        </w:rPr>
        <w:t>Assign</w:t>
      </w:r>
      <w:r>
        <w:rPr>
          <w:b/>
          <w:lang w:val="en-GB"/>
          <w:rPrChange w:id="683" w:author="Microsoft Office User" w:date="2021-01-22T18:37:00Z">
            <w:rPr>
              <w:b/>
              <w:lang w:val="en-US"/>
            </w:rPr>
          </w:rPrChange>
        </w:rPr>
        <w:t>s</w:t>
      </w:r>
      <w:r w:rsidRPr="00F569CD">
        <w:rPr>
          <w:lang w:val="en-GB"/>
          <w:rPrChange w:id="684" w:author="Microsoft Office User" w:date="2021-01-22T18:37:00Z">
            <w:rPr>
              <w:lang w:val="en-US"/>
            </w:rPr>
          </w:rPrChange>
        </w:rPr>
        <w:t xml:space="preserve">. </w:t>
      </w:r>
      <w:r w:rsidRPr="00953497">
        <w:rPr>
          <w:lang w:val="en-US"/>
        </w:rPr>
        <w:t xml:space="preserve">This Agreement shall bind and inure to the benefit of and be enforceable by </w:t>
      </w:r>
      <w:ins w:id="685" w:author="Microsoft Office User" w:date="2021-01-22T18:37:00Z">
        <w:r w:rsidR="0086069C">
          <w:rPr>
            <w:lang w:val="en-US"/>
          </w:rPr>
          <w:t>Contractor</w:t>
        </w:r>
      </w:ins>
      <w:del w:id="686" w:author="Microsoft Office User" w:date="2021-01-22T18:37:00Z">
        <w:r w:rsidR="006820BA" w:rsidRPr="00ED782D">
          <w:rPr>
            <w:lang w:val="en-US"/>
          </w:rPr>
          <w:delText>the Employee</w:delText>
        </w:r>
      </w:del>
      <w:r w:rsidRPr="00953497">
        <w:rPr>
          <w:lang w:val="en-US"/>
        </w:rPr>
        <w:t>, the Company and their respecti</w:t>
      </w:r>
      <w:r w:rsidRPr="00ED782D">
        <w:rPr>
          <w:lang w:val="en-US"/>
          <w:rPrChange w:id="687" w:author="Microsoft Office User" w:date="2021-01-22T18:37:00Z">
            <w:rPr>
              <w:lang w:val="en-US"/>
            </w:rPr>
          </w:rPrChange>
        </w:rPr>
        <w:t>ve s</w:t>
      </w:r>
      <w:r w:rsidR="0065796E">
        <w:rPr>
          <w:lang w:val="en-US"/>
          <w:rPrChange w:id="688" w:author="Microsoft Office User" w:date="2021-01-22T18:37:00Z">
            <w:rPr>
              <w:lang w:val="en-US"/>
            </w:rPr>
          </w:rPrChange>
        </w:rPr>
        <w:t>uccessors and assigns; provided</w:t>
      </w:r>
      <w:r>
        <w:rPr>
          <w:lang w:val="en-US"/>
          <w:rPrChange w:id="689" w:author="Microsoft Office User" w:date="2021-01-22T18:37:00Z">
            <w:rPr>
              <w:lang w:val="en-US"/>
            </w:rPr>
          </w:rPrChange>
        </w:rPr>
        <w:t xml:space="preserve"> that </w:t>
      </w:r>
      <w:r>
        <w:rPr>
          <w:lang w:val="en-GB"/>
          <w:rPrChange w:id="690" w:author="Microsoft Office User" w:date="2021-01-22T18:37:00Z">
            <w:rPr>
              <w:lang w:val="en-US"/>
            </w:rPr>
          </w:rPrChange>
        </w:rPr>
        <w:t>t</w:t>
      </w:r>
      <w:r w:rsidRPr="00E03B93">
        <w:rPr>
          <w:lang w:val="en-GB"/>
          <w:rPrChange w:id="691" w:author="Microsoft Office User" w:date="2021-01-22T18:37:00Z">
            <w:rPr>
              <w:lang w:val="en-US"/>
            </w:rPr>
          </w:rPrChange>
        </w:rPr>
        <w:t>he rights and obligat</w:t>
      </w:r>
      <w:r>
        <w:rPr>
          <w:lang w:val="en-GB"/>
          <w:rPrChange w:id="692" w:author="Microsoft Office User" w:date="2021-01-22T18:37:00Z">
            <w:rPr>
              <w:lang w:val="en-US"/>
            </w:rPr>
          </w:rPrChange>
        </w:rPr>
        <w:t xml:space="preserve">ions of </w:t>
      </w:r>
      <w:ins w:id="693" w:author="Microsoft Office User" w:date="2021-01-22T18:37:00Z">
        <w:r w:rsidR="00AA63DC">
          <w:rPr>
            <w:lang w:val="en-GB"/>
          </w:rPr>
          <w:t>Contractor</w:t>
        </w:r>
      </w:ins>
      <w:del w:id="694" w:author="Microsoft Office User" w:date="2021-01-22T18:37:00Z">
        <w:r w:rsidR="006820BA" w:rsidRPr="00ED782D">
          <w:rPr>
            <w:lang w:val="en-US"/>
          </w:rPr>
          <w:delText>the Employee</w:delText>
        </w:r>
      </w:del>
      <w:r w:rsidR="006820BA">
        <w:rPr>
          <w:lang w:val="en-GB"/>
          <w:rPrChange w:id="695" w:author="Microsoft Office User" w:date="2021-01-22T18:37:00Z">
            <w:rPr>
              <w:lang w:val="en-US"/>
            </w:rPr>
          </w:rPrChange>
        </w:rPr>
        <w:t xml:space="preserve"> </w:t>
      </w:r>
      <w:r>
        <w:rPr>
          <w:lang w:val="en-GB"/>
          <w:rPrChange w:id="696" w:author="Microsoft Office User" w:date="2021-01-22T18:37:00Z">
            <w:rPr>
              <w:lang w:val="en-US"/>
            </w:rPr>
          </w:rPrChange>
        </w:rPr>
        <w:t>under this</w:t>
      </w:r>
      <w:r w:rsidRPr="00E03B93">
        <w:rPr>
          <w:lang w:val="en-GB"/>
          <w:rPrChange w:id="697" w:author="Microsoft Office User" w:date="2021-01-22T18:37:00Z">
            <w:rPr>
              <w:lang w:val="en-US"/>
            </w:rPr>
          </w:rPrChange>
        </w:rPr>
        <w:t xml:space="preserve"> Agreement </w:t>
      </w:r>
      <w:ins w:id="698" w:author="Microsoft Office User" w:date="2021-01-22T18:37:00Z">
        <w:r w:rsidR="00AA63DC" w:rsidRPr="00E03B93">
          <w:rPr>
            <w:lang w:val="en-GB"/>
          </w:rPr>
          <w:t>are personal to Contractor and may</w:t>
        </w:r>
      </w:ins>
      <w:del w:id="699" w:author="Microsoft Office User" w:date="2021-01-22T18:37:00Z">
        <w:r w:rsidRPr="00ED782D">
          <w:rPr>
            <w:lang w:val="en-US"/>
          </w:rPr>
          <w:delText>shall</w:delText>
        </w:r>
      </w:del>
      <w:r w:rsidRPr="00E03B93">
        <w:rPr>
          <w:lang w:val="en-GB"/>
          <w:rPrChange w:id="700" w:author="Microsoft Office User" w:date="2021-01-22T18:37:00Z">
            <w:rPr>
              <w:lang w:val="en-US"/>
            </w:rPr>
          </w:rPrChange>
        </w:rPr>
        <w:t xml:space="preserve"> not be </w:t>
      </w:r>
      <w:ins w:id="701" w:author="Microsoft Office User" w:date="2021-01-22T18:37:00Z">
        <w:r w:rsidR="00AA63DC" w:rsidRPr="00E03B93">
          <w:rPr>
            <w:lang w:val="en-GB"/>
          </w:rPr>
          <w:t>assigned, novated, subcontracted or transferred</w:t>
        </w:r>
        <w:r w:rsidR="00AA63DC">
          <w:rPr>
            <w:lang w:val="en-GB"/>
          </w:rPr>
          <w:t xml:space="preserve"> </w:t>
        </w:r>
        <w:r w:rsidR="00AA63DC" w:rsidRPr="00F569CD">
          <w:rPr>
            <w:lang w:val="en-GB"/>
          </w:rPr>
          <w:t xml:space="preserve">without the </w:t>
        </w:r>
        <w:r w:rsidR="00AA63DC">
          <w:rPr>
            <w:lang w:val="en-GB"/>
          </w:rPr>
          <w:t xml:space="preserve">prior written </w:t>
        </w:r>
        <w:r w:rsidR="00AA63DC" w:rsidRPr="00F569CD">
          <w:rPr>
            <w:lang w:val="en-GB"/>
          </w:rPr>
          <w:t>consent of the</w:t>
        </w:r>
        <w:r w:rsidR="00AA63DC">
          <w:rPr>
            <w:lang w:val="en-GB"/>
          </w:rPr>
          <w:t xml:space="preserve"> Company</w:t>
        </w:r>
      </w:ins>
      <w:del w:id="702" w:author="Microsoft Office User" w:date="2021-01-22T18:37:00Z">
        <w:r w:rsidRPr="00ED782D">
          <w:rPr>
            <w:lang w:val="en-US"/>
          </w:rPr>
          <w:delText>assignable</w:delText>
        </w:r>
      </w:del>
      <w:r w:rsidRPr="00E03B93">
        <w:rPr>
          <w:lang w:val="en-GB"/>
          <w:rPrChange w:id="703" w:author="Microsoft Office User" w:date="2021-01-22T18:37:00Z">
            <w:rPr>
              <w:lang w:val="en-US"/>
            </w:rPr>
          </w:rPrChange>
        </w:rPr>
        <w:t>.</w:t>
      </w:r>
    </w:p>
    <w:p w14:paraId="70309DFD" w14:textId="1F1249AB" w:rsidR="000C5122" w:rsidRPr="0061705D" w:rsidRDefault="00B12CD7" w:rsidP="00134796">
      <w:pPr>
        <w:pStyle w:val="ListParagraph"/>
        <w:numPr>
          <w:ilvl w:val="1"/>
          <w:numId w:val="7"/>
        </w:numPr>
        <w:tabs>
          <w:tab w:val="left" w:pos="709"/>
        </w:tabs>
        <w:spacing w:before="120" w:after="120"/>
        <w:ind w:left="0" w:firstLine="0"/>
        <w:contextualSpacing w:val="0"/>
        <w:jc w:val="both"/>
        <w:rPr>
          <w:lang w:val="en-GB"/>
          <w:rPrChange w:id="704" w:author="Microsoft Office User" w:date="2021-01-22T18:37:00Z">
            <w:rPr>
              <w:lang w:val="en-US"/>
            </w:rPr>
          </w:rPrChange>
        </w:rPr>
        <w:pPrChange w:id="705" w:author="Microsoft Office User" w:date="2021-01-22T18:37:00Z">
          <w:pPr>
            <w:pStyle w:val="ListParagraph"/>
            <w:numPr>
              <w:ilvl w:val="1"/>
              <w:numId w:val="2"/>
            </w:numPr>
            <w:tabs>
              <w:tab w:val="left" w:pos="567"/>
            </w:tabs>
            <w:spacing w:before="120" w:after="120"/>
            <w:ind w:left="0"/>
            <w:jc w:val="both"/>
          </w:pPr>
        </w:pPrChange>
      </w:pPr>
      <w:r w:rsidRPr="00953497">
        <w:rPr>
          <w:b/>
          <w:lang w:val="en-US"/>
        </w:rPr>
        <w:t>Amendments and Waivers</w:t>
      </w:r>
      <w:r w:rsidR="007A5329">
        <w:rPr>
          <w:lang w:val="en-US"/>
          <w:rPrChange w:id="706" w:author="Microsoft Office User" w:date="2021-01-22T18:37:00Z">
            <w:rPr>
              <w:lang w:val="en-US"/>
            </w:rPr>
          </w:rPrChange>
        </w:rPr>
        <w:t>.</w:t>
      </w:r>
      <w:r w:rsidRPr="00ED782D">
        <w:rPr>
          <w:lang w:val="en-US"/>
          <w:rPrChange w:id="707" w:author="Microsoft Office User" w:date="2021-01-22T18:37:00Z">
            <w:rPr>
              <w:lang w:val="en-US"/>
            </w:rPr>
          </w:rPrChange>
        </w:rPr>
        <w:t xml:space="preserve"> </w:t>
      </w:r>
      <w:r w:rsidR="00CD2372" w:rsidRPr="00ED782D">
        <w:rPr>
          <w:lang w:val="en-US"/>
          <w:rPrChange w:id="708" w:author="Microsoft Office User" w:date="2021-01-22T18:37:00Z">
            <w:rPr>
              <w:lang w:val="en-US"/>
            </w:rPr>
          </w:rPrChange>
        </w:rPr>
        <w:t xml:space="preserve">This Agreement may only be amended in a writing signed by </w:t>
      </w:r>
      <w:ins w:id="709" w:author="Microsoft Office User" w:date="2021-01-22T18:37:00Z">
        <w:r w:rsidR="00020F84" w:rsidRPr="00016593">
          <w:rPr>
            <w:lang w:val="en-GB"/>
          </w:rPr>
          <w:t xml:space="preserve">Contractor </w:t>
        </w:r>
        <w:r w:rsidR="001D3527">
          <w:rPr>
            <w:lang w:val="en-GB"/>
          </w:rPr>
          <w:t xml:space="preserve">(or </w:t>
        </w:r>
        <w:r w:rsidR="001D3527">
          <w:rPr>
            <w:lang w:val="en-US"/>
          </w:rPr>
          <w:t>a duly authorized officer thereof</w:t>
        </w:r>
        <w:r w:rsidR="001D3527">
          <w:rPr>
            <w:lang w:val="en-GB"/>
          </w:rPr>
          <w:t>)</w:t>
        </w:r>
      </w:ins>
      <w:del w:id="710" w:author="Microsoft Office User" w:date="2021-01-22T18:37:00Z">
        <w:r w:rsidR="00CD2372" w:rsidRPr="00ED782D">
          <w:rPr>
            <w:lang w:val="en-US"/>
          </w:rPr>
          <w:delText>the Employee</w:delText>
        </w:r>
      </w:del>
      <w:r w:rsidR="00CD2372">
        <w:rPr>
          <w:lang w:val="en-GB"/>
          <w:rPrChange w:id="711" w:author="Microsoft Office User" w:date="2021-01-22T18:37:00Z">
            <w:rPr>
              <w:lang w:val="en-US"/>
            </w:rPr>
          </w:rPrChange>
        </w:rPr>
        <w:t xml:space="preserve"> </w:t>
      </w:r>
      <w:r w:rsidR="00CD2372" w:rsidRPr="00953497">
        <w:rPr>
          <w:lang w:val="en-US"/>
        </w:rPr>
        <w:t xml:space="preserve">and a duly authorized officer of the Company. </w:t>
      </w:r>
      <w:r w:rsidRPr="00ED782D">
        <w:rPr>
          <w:lang w:val="en-US"/>
          <w:rPrChange w:id="712" w:author="Microsoft Office User" w:date="2021-01-22T18:37:00Z">
            <w:rPr>
              <w:lang w:val="en-US"/>
            </w:rPr>
          </w:rPrChange>
        </w:rPr>
        <w:t xml:space="preserve">No waiver of any term or provision of this Agreement will be effective unless made in writing. Any written amendment or waiver will be effective only in the instance given and then only with respect to the specific term or provision (or portion thereof) of this Agreement to which it expressly </w:t>
      </w:r>
      <w:proofErr w:type="gramStart"/>
      <w:r w:rsidRPr="00ED782D">
        <w:rPr>
          <w:lang w:val="en-US"/>
          <w:rPrChange w:id="713" w:author="Microsoft Office User" w:date="2021-01-22T18:37:00Z">
            <w:rPr>
              <w:lang w:val="en-US"/>
            </w:rPr>
          </w:rPrChange>
        </w:rPr>
        <w:t>relates, and</w:t>
      </w:r>
      <w:proofErr w:type="gramEnd"/>
      <w:r w:rsidRPr="00ED782D">
        <w:rPr>
          <w:lang w:val="en-US"/>
          <w:rPrChange w:id="714" w:author="Microsoft Office User" w:date="2021-01-22T18:37:00Z">
            <w:rPr>
              <w:lang w:val="en-US"/>
            </w:rPr>
          </w:rPrChange>
        </w:rPr>
        <w:t xml:space="preserve"> will not be deemed or construed to constitute a waiver of any other term or provision (or portion thereof) waived in any other instance.</w:t>
      </w:r>
    </w:p>
    <w:p w14:paraId="04433EEE" w14:textId="77777777" w:rsidR="007066EB" w:rsidRPr="00F569CD" w:rsidRDefault="007066EB" w:rsidP="00D06628">
      <w:pPr>
        <w:pStyle w:val="ListParagraph"/>
        <w:numPr>
          <w:ilvl w:val="1"/>
          <w:numId w:val="7"/>
        </w:numPr>
        <w:tabs>
          <w:tab w:val="left" w:pos="709"/>
        </w:tabs>
        <w:spacing w:before="120" w:after="120"/>
        <w:ind w:left="0" w:firstLine="0"/>
        <w:contextualSpacing w:val="0"/>
        <w:jc w:val="both"/>
        <w:rPr>
          <w:lang w:val="en-GB"/>
          <w:rPrChange w:id="715" w:author="Microsoft Office User" w:date="2021-01-22T18:37:00Z">
            <w:rPr>
              <w:lang w:val="en-US"/>
            </w:rPr>
          </w:rPrChange>
        </w:rPr>
        <w:pPrChange w:id="716" w:author="Microsoft Office User" w:date="2021-01-22T18:37:00Z">
          <w:pPr>
            <w:pStyle w:val="ListParagraph"/>
            <w:numPr>
              <w:ilvl w:val="1"/>
              <w:numId w:val="2"/>
            </w:numPr>
            <w:tabs>
              <w:tab w:val="left" w:pos="567"/>
            </w:tabs>
            <w:spacing w:before="120" w:after="120"/>
            <w:ind w:left="0"/>
            <w:jc w:val="both"/>
          </w:pPr>
        </w:pPrChange>
      </w:pPr>
      <w:bookmarkStart w:id="717" w:name="_Ref527650072"/>
      <w:r w:rsidRPr="00F569CD">
        <w:rPr>
          <w:b/>
          <w:lang w:val="en-GB"/>
          <w:rPrChange w:id="718" w:author="Microsoft Office User" w:date="2021-01-22T18:37:00Z">
            <w:rPr>
              <w:b/>
              <w:lang w:val="en-US"/>
            </w:rPr>
          </w:rPrChange>
        </w:rPr>
        <w:t>No Waiver of Rights</w:t>
      </w:r>
      <w:r w:rsidRPr="00F569CD">
        <w:rPr>
          <w:lang w:val="en-GB"/>
          <w:rPrChange w:id="719" w:author="Microsoft Office User" w:date="2021-01-22T18:37:00Z">
            <w:rPr>
              <w:lang w:val="en-US"/>
            </w:rPr>
          </w:rPrChange>
        </w:rPr>
        <w:t>. A failure or delay in exercising any right, power or privilege in respect of this Agreement will not be presumed to operate as a waiver, and a single or partial exercise of any right, power or privilege will not be presumed to preclude any subsequent or further exercise, of that right, power or privilege or the exercise of any other right, power or privilege.</w:t>
      </w:r>
      <w:bookmarkEnd w:id="717"/>
    </w:p>
    <w:p w14:paraId="40F2B6CF" w14:textId="1C8F0C77" w:rsidR="00810B8C" w:rsidRPr="00F569CD" w:rsidRDefault="00810B8C" w:rsidP="00134796">
      <w:pPr>
        <w:pStyle w:val="ListParagraph"/>
        <w:numPr>
          <w:ilvl w:val="1"/>
          <w:numId w:val="7"/>
        </w:numPr>
        <w:tabs>
          <w:tab w:val="left" w:pos="709"/>
        </w:tabs>
        <w:spacing w:before="120" w:after="120"/>
        <w:ind w:left="0" w:firstLine="0"/>
        <w:contextualSpacing w:val="0"/>
        <w:jc w:val="both"/>
        <w:rPr>
          <w:lang w:val="en-GB"/>
          <w:rPrChange w:id="720" w:author="Microsoft Office User" w:date="2021-01-22T18:37:00Z">
            <w:rPr>
              <w:lang w:val="en-US"/>
            </w:rPr>
          </w:rPrChange>
        </w:rPr>
        <w:pPrChange w:id="721" w:author="Microsoft Office User" w:date="2021-01-22T18:37:00Z">
          <w:pPr>
            <w:pStyle w:val="ListParagraph"/>
            <w:numPr>
              <w:ilvl w:val="1"/>
              <w:numId w:val="2"/>
            </w:numPr>
            <w:tabs>
              <w:tab w:val="left" w:pos="567"/>
            </w:tabs>
            <w:spacing w:before="120" w:after="120"/>
            <w:ind w:left="0"/>
            <w:jc w:val="both"/>
          </w:pPr>
        </w:pPrChange>
      </w:pPr>
      <w:bookmarkStart w:id="722" w:name="_Ref527491177"/>
      <w:r w:rsidRPr="00F569CD">
        <w:rPr>
          <w:b/>
          <w:lang w:val="en-GB"/>
          <w:rPrChange w:id="723" w:author="Microsoft Office User" w:date="2021-01-22T18:37:00Z">
            <w:rPr>
              <w:b/>
              <w:lang w:val="en-US"/>
            </w:rPr>
          </w:rPrChange>
        </w:rPr>
        <w:t>Notices</w:t>
      </w:r>
      <w:r w:rsidRPr="00F569CD">
        <w:rPr>
          <w:lang w:val="en-GB"/>
          <w:rPrChange w:id="724" w:author="Microsoft Office User" w:date="2021-01-22T18:37:00Z">
            <w:rPr>
              <w:lang w:val="en-US"/>
            </w:rPr>
          </w:rPrChange>
        </w:rPr>
        <w:t xml:space="preserve">. All notices permitted or required under this Agreement shall be in writing and shall be delivered in person or mailed by registered or certified mail, postage </w:t>
      </w:r>
      <w:r>
        <w:rPr>
          <w:lang w:val="en-GB"/>
          <w:rPrChange w:id="725" w:author="Microsoft Office User" w:date="2021-01-22T18:37:00Z">
            <w:rPr>
              <w:lang w:val="en-US"/>
            </w:rPr>
          </w:rPrChange>
        </w:rPr>
        <w:t xml:space="preserve">prepaid, to the address of the </w:t>
      </w:r>
      <w:r w:rsidR="00853654">
        <w:rPr>
          <w:lang w:val="en-GB"/>
          <w:rPrChange w:id="726" w:author="Microsoft Office User" w:date="2021-01-22T18:37:00Z">
            <w:rPr>
              <w:lang w:val="en-US"/>
            </w:rPr>
          </w:rPrChange>
        </w:rPr>
        <w:t>P</w:t>
      </w:r>
      <w:r w:rsidRPr="00F569CD">
        <w:rPr>
          <w:lang w:val="en-GB"/>
          <w:rPrChange w:id="727" w:author="Microsoft Office User" w:date="2021-01-22T18:37:00Z">
            <w:rPr>
              <w:lang w:val="en-US"/>
            </w:rPr>
          </w:rPrChange>
        </w:rPr>
        <w:t xml:space="preserve">arty specified in this Agreement or such other address as either </w:t>
      </w:r>
      <w:r>
        <w:rPr>
          <w:lang w:val="en-GB"/>
          <w:rPrChange w:id="728" w:author="Microsoft Office User" w:date="2021-01-22T18:37:00Z">
            <w:rPr>
              <w:lang w:val="en-US"/>
            </w:rPr>
          </w:rPrChange>
        </w:rPr>
        <w:t>P</w:t>
      </w:r>
      <w:r w:rsidRPr="00F569CD">
        <w:rPr>
          <w:lang w:val="en-GB"/>
          <w:rPrChange w:id="729" w:author="Microsoft Office User" w:date="2021-01-22T18:37:00Z">
            <w:rPr>
              <w:lang w:val="en-US"/>
            </w:rPr>
          </w:rPrChange>
        </w:rPr>
        <w:t>arty may specify in writing. Such notice shall be deemed to have been given upon receipt.</w:t>
      </w:r>
      <w:bookmarkEnd w:id="681"/>
    </w:p>
    <w:p w14:paraId="1429DE3F" w14:textId="77777777" w:rsidR="001825AA" w:rsidRPr="00ED782D" w:rsidRDefault="001825AA" w:rsidP="00134796">
      <w:pPr>
        <w:pStyle w:val="ListParagraph"/>
        <w:widowControl w:val="0"/>
        <w:numPr>
          <w:ilvl w:val="1"/>
          <w:numId w:val="7"/>
        </w:numPr>
        <w:tabs>
          <w:tab w:val="left" w:pos="567"/>
          <w:tab w:val="left" w:pos="709"/>
        </w:tabs>
        <w:spacing w:before="120" w:after="120"/>
        <w:ind w:left="0" w:firstLine="0"/>
        <w:contextualSpacing w:val="0"/>
        <w:jc w:val="both"/>
        <w:rPr>
          <w:lang w:val="en-US"/>
          <w:rPrChange w:id="730" w:author="Microsoft Office User" w:date="2021-01-22T18:37:00Z">
            <w:rPr>
              <w:lang w:val="en-US"/>
            </w:rPr>
          </w:rPrChange>
        </w:rPr>
        <w:pPrChange w:id="731" w:author="Microsoft Office User" w:date="2021-01-22T18:37:00Z">
          <w:pPr>
            <w:pStyle w:val="ListParagraph"/>
            <w:numPr>
              <w:ilvl w:val="1"/>
              <w:numId w:val="2"/>
            </w:numPr>
            <w:tabs>
              <w:tab w:val="left" w:pos="567"/>
            </w:tabs>
            <w:spacing w:before="120" w:after="120"/>
            <w:ind w:left="0"/>
            <w:jc w:val="both"/>
          </w:pPr>
        </w:pPrChange>
      </w:pPr>
      <w:r w:rsidRPr="00953497">
        <w:rPr>
          <w:b/>
          <w:lang w:val="en-US"/>
        </w:rPr>
        <w:t xml:space="preserve">Governing Law; </w:t>
      </w:r>
      <w:r w:rsidR="003E37A2" w:rsidRPr="006C229B">
        <w:rPr>
          <w:b/>
          <w:lang w:val="en-US"/>
          <w:rPrChange w:id="732" w:author="Microsoft Office User" w:date="2021-01-22T18:37:00Z">
            <w:rPr>
              <w:b/>
              <w:lang w:val="en-US"/>
            </w:rPr>
          </w:rPrChange>
        </w:rPr>
        <w:t>Dispute Resolution</w:t>
      </w:r>
      <w:r w:rsidRPr="00ED782D">
        <w:rPr>
          <w:lang w:val="en-US"/>
          <w:rPrChange w:id="733" w:author="Microsoft Office User" w:date="2021-01-22T18:37:00Z">
            <w:rPr>
              <w:lang w:val="en-US"/>
            </w:rPr>
          </w:rPrChange>
        </w:rPr>
        <w:t xml:space="preserve">. This Agreement shall be governed by and construed in accordance with the laws of </w:t>
      </w:r>
      <w:r w:rsidR="00422047" w:rsidRPr="00ED782D">
        <w:rPr>
          <w:lang w:val="en-US"/>
          <w:rPrChange w:id="734" w:author="Microsoft Office User" w:date="2021-01-22T18:37:00Z">
            <w:rPr>
              <w:lang w:val="en-US"/>
            </w:rPr>
          </w:rPrChange>
        </w:rPr>
        <w:t xml:space="preserve">Greece. </w:t>
      </w:r>
      <w:r w:rsidR="008E69D3" w:rsidRPr="00ED782D">
        <w:rPr>
          <w:lang w:val="en-US"/>
          <w:rPrChange w:id="735" w:author="Microsoft Office User" w:date="2021-01-22T18:37:00Z">
            <w:rPr>
              <w:lang w:val="en-US"/>
            </w:rPr>
          </w:rPrChange>
        </w:rPr>
        <w:t>Any disputes arising hereunder, including disputes arising from or related to a termination of this Agreement, and any disputes or claims arising from the subject matter of this Agreement shall be subject to the exclusive jurisdiction of the competent courts of Athens, Greece.</w:t>
      </w:r>
      <w:bookmarkEnd w:id="722"/>
    </w:p>
    <w:p w14:paraId="253FE557" w14:textId="77777777" w:rsidR="00823CB2" w:rsidRPr="002767B1" w:rsidRDefault="00823CB2" w:rsidP="00E76BFC">
      <w:pPr>
        <w:spacing w:before="120" w:after="120"/>
        <w:jc w:val="both"/>
        <w:rPr>
          <w:del w:id="736" w:author="Microsoft Office User" w:date="2021-01-22T18:37:00Z"/>
          <w:lang w:val="en-US"/>
        </w:rPr>
      </w:pPr>
    </w:p>
    <w:p w14:paraId="1F4DF4E7" w14:textId="30B14BEC" w:rsidR="00FE1799" w:rsidRDefault="006615E7" w:rsidP="002972C2">
      <w:pPr>
        <w:spacing w:before="120" w:after="120"/>
        <w:jc w:val="both"/>
        <w:rPr>
          <w:lang w:val="en-GB"/>
          <w:rPrChange w:id="737" w:author="Microsoft Office User" w:date="2021-01-22T18:37:00Z">
            <w:rPr>
              <w:rFonts w:ascii="Times New Roman" w:hAnsi="Times New Roman" w:cs="Times New Roman"/>
              <w:sz w:val="24"/>
              <w:szCs w:val="24"/>
              <w:lang w:val="en-US"/>
            </w:rPr>
          </w:rPrChange>
        </w:rPr>
        <w:pPrChange w:id="738" w:author="Microsoft Office User" w:date="2021-01-22T18:37:00Z">
          <w:pPr>
            <w:spacing w:before="120" w:after="120"/>
            <w:contextualSpacing w:val="0"/>
            <w:jc w:val="both"/>
          </w:pPr>
        </w:pPrChange>
      </w:pPr>
      <w:r w:rsidRPr="00F569CD">
        <w:rPr>
          <w:lang w:val="en-GB"/>
          <w:rPrChange w:id="739" w:author="Microsoft Office User" w:date="2021-01-22T18:37:00Z">
            <w:rPr>
              <w:rFonts w:ascii="Times New Roman" w:hAnsi="Times New Roman" w:cs="Times New Roman"/>
              <w:sz w:val="24"/>
              <w:szCs w:val="24"/>
              <w:lang w:val="en-US"/>
            </w:rPr>
          </w:rPrChange>
        </w:rPr>
        <w:t xml:space="preserve">IN WITNESS WHEREOF, the </w:t>
      </w:r>
      <w:r>
        <w:rPr>
          <w:lang w:val="en-GB"/>
          <w:rPrChange w:id="740" w:author="Microsoft Office User" w:date="2021-01-22T18:37:00Z">
            <w:rPr>
              <w:rFonts w:ascii="Times New Roman" w:hAnsi="Times New Roman" w:cs="Times New Roman"/>
              <w:sz w:val="24"/>
              <w:szCs w:val="24"/>
              <w:lang w:val="en-US"/>
            </w:rPr>
          </w:rPrChange>
        </w:rPr>
        <w:t>Parties</w:t>
      </w:r>
      <w:r w:rsidRPr="00F569CD">
        <w:rPr>
          <w:lang w:val="en-GB"/>
          <w:rPrChange w:id="741" w:author="Microsoft Office User" w:date="2021-01-22T18:37:00Z">
            <w:rPr>
              <w:rFonts w:ascii="Times New Roman" w:hAnsi="Times New Roman" w:cs="Times New Roman"/>
              <w:sz w:val="24"/>
              <w:szCs w:val="24"/>
              <w:lang w:val="en-US"/>
            </w:rPr>
          </w:rPrChange>
        </w:rPr>
        <w:t xml:space="preserve"> have executed this Agreement </w:t>
      </w:r>
      <w:r w:rsidR="00D326A3" w:rsidRPr="00953497">
        <w:rPr>
          <w:lang w:val="en-US"/>
        </w:rPr>
        <w:t>in two (2) origi</w:t>
      </w:r>
      <w:r w:rsidR="00D326A3" w:rsidRPr="00E76BFC">
        <w:rPr>
          <w:lang w:val="en-US"/>
          <w:rPrChange w:id="742" w:author="Microsoft Office User" w:date="2021-01-22T18:37:00Z">
            <w:rPr>
              <w:rFonts w:ascii="Times New Roman" w:hAnsi="Times New Roman" w:cs="Times New Roman"/>
              <w:sz w:val="24"/>
              <w:szCs w:val="24"/>
              <w:lang w:val="en-US"/>
            </w:rPr>
          </w:rPrChange>
        </w:rPr>
        <w:t xml:space="preserve">nals, </w:t>
      </w:r>
      <w:r w:rsidR="00D52290" w:rsidRPr="001A4B6B">
        <w:rPr>
          <w:lang w:val="en-US"/>
          <w:rPrChange w:id="743" w:author="Microsoft Office User" w:date="2021-01-22T18:37:00Z">
            <w:rPr>
              <w:rFonts w:ascii="Times New Roman" w:hAnsi="Times New Roman"/>
              <w:sz w:val="24"/>
              <w:szCs w:val="24"/>
              <w:lang w:val="en-US"/>
            </w:rPr>
          </w:rPrChange>
        </w:rPr>
        <w:t xml:space="preserve">one being delivered to each Party, </w:t>
      </w:r>
      <w:r w:rsidR="00D52290" w:rsidRPr="00F569CD">
        <w:rPr>
          <w:lang w:val="en-GB"/>
          <w:rPrChange w:id="744" w:author="Microsoft Office User" w:date="2021-01-22T18:37:00Z">
            <w:rPr>
              <w:rFonts w:ascii="Times New Roman" w:hAnsi="Times New Roman"/>
              <w:sz w:val="24"/>
              <w:szCs w:val="24"/>
              <w:lang w:val="en-US"/>
            </w:rPr>
          </w:rPrChange>
        </w:rPr>
        <w:t xml:space="preserve">as of the </w:t>
      </w:r>
      <w:r w:rsidR="00D52290">
        <w:rPr>
          <w:lang w:val="en-GB"/>
          <w:rPrChange w:id="745" w:author="Microsoft Office User" w:date="2021-01-22T18:37:00Z">
            <w:rPr>
              <w:rFonts w:ascii="Times New Roman" w:hAnsi="Times New Roman"/>
              <w:sz w:val="24"/>
              <w:szCs w:val="24"/>
              <w:lang w:val="en-US"/>
            </w:rPr>
          </w:rPrChange>
        </w:rPr>
        <w:t>date first written</w:t>
      </w:r>
      <w:r w:rsidR="00D52290" w:rsidRPr="00F569CD">
        <w:rPr>
          <w:lang w:val="en-GB"/>
          <w:rPrChange w:id="746" w:author="Microsoft Office User" w:date="2021-01-22T18:37:00Z">
            <w:rPr>
              <w:rFonts w:ascii="Times New Roman" w:hAnsi="Times New Roman"/>
              <w:sz w:val="24"/>
              <w:szCs w:val="24"/>
              <w:lang w:val="en-US"/>
            </w:rPr>
          </w:rPrChange>
        </w:rPr>
        <w:t xml:space="preserve"> above</w:t>
      </w:r>
      <w:r w:rsidRPr="00F569CD">
        <w:rPr>
          <w:lang w:val="en-GB"/>
          <w:rPrChange w:id="747" w:author="Microsoft Office User" w:date="2021-01-22T18:37:00Z">
            <w:rPr>
              <w:rFonts w:ascii="Times New Roman" w:hAnsi="Times New Roman" w:cs="Times New Roman"/>
              <w:sz w:val="24"/>
              <w:szCs w:val="24"/>
              <w:lang w:val="en-US"/>
            </w:rPr>
          </w:rPrChange>
        </w:rPr>
        <w:t>.</w:t>
      </w:r>
    </w:p>
    <w:p w14:paraId="0CB90189" w14:textId="77777777" w:rsidR="00B657F7" w:rsidRDefault="00B657F7" w:rsidP="008E7D93">
      <w:pPr>
        <w:jc w:val="both"/>
        <w:rPr>
          <w:del w:id="748" w:author="Microsoft Office User" w:date="2021-01-22T18:37:00Z"/>
          <w:lang w:val="en-US"/>
        </w:rPr>
      </w:pPr>
    </w:p>
    <w:p w14:paraId="307CA06A" w14:textId="77777777" w:rsidR="00B657F7" w:rsidRPr="00493E61" w:rsidRDefault="00344050" w:rsidP="002972C2">
      <w:pPr>
        <w:spacing w:before="120" w:after="120"/>
        <w:jc w:val="center"/>
        <w:rPr>
          <w:b/>
          <w:lang w:val="en-GB"/>
          <w:rPrChange w:id="749" w:author="Microsoft Office User" w:date="2021-01-22T18:37:00Z">
            <w:rPr>
              <w:rFonts w:ascii="Times New Roman" w:hAnsi="Times New Roman" w:cs="Times New Roman"/>
              <w:b/>
              <w:sz w:val="24"/>
              <w:szCs w:val="24"/>
              <w:lang w:val="en-US"/>
            </w:rPr>
          </w:rPrChange>
        </w:rPr>
        <w:pPrChange w:id="750" w:author="Microsoft Office User" w:date="2021-01-22T18:37:00Z">
          <w:pPr>
            <w:jc w:val="center"/>
            <w:outlineLvl w:val="0"/>
          </w:pPr>
        </w:pPrChange>
      </w:pPr>
      <w:r w:rsidRPr="00493E61">
        <w:rPr>
          <w:b/>
          <w:lang w:val="en-GB"/>
          <w:rPrChange w:id="751" w:author="Microsoft Office User" w:date="2021-01-22T18:37:00Z">
            <w:rPr>
              <w:rFonts w:ascii="Times New Roman" w:hAnsi="Times New Roman" w:cs="Times New Roman"/>
              <w:b/>
              <w:sz w:val="24"/>
              <w:szCs w:val="24"/>
              <w:lang w:val="en-US"/>
            </w:rPr>
          </w:rPrChange>
        </w:rPr>
        <w:t>THE PARTIES</w:t>
      </w:r>
    </w:p>
    <w:p w14:paraId="3822CC76" w14:textId="77777777" w:rsidR="00B657F7" w:rsidRDefault="00B657F7" w:rsidP="008E7D93">
      <w:pPr>
        <w:jc w:val="both"/>
        <w:rPr>
          <w:del w:id="752" w:author="Microsoft Office User" w:date="2021-01-22T18:37:00Z"/>
          <w:lang w:val="en-US"/>
        </w:rPr>
      </w:pPr>
    </w:p>
    <w:tbl>
      <w:tblPr>
        <w:tblW w:w="8755" w:type="dxa"/>
        <w:tblBorders>
          <w:top w:val="nil"/>
          <w:left w:val="nil"/>
          <w:bottom w:val="nil"/>
          <w:right w:val="nil"/>
          <w:insideH w:val="nil"/>
          <w:insideV w:val="nil"/>
        </w:tblBorders>
        <w:tblLayout w:type="fixed"/>
        <w:tblLook w:val="0400" w:firstRow="0" w:lastRow="0" w:firstColumn="0" w:lastColumn="0" w:noHBand="0" w:noVBand="1"/>
        <w:tblPrChange w:id="753" w:author="Microsoft Office User" w:date="2021-01-22T18:37: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031"/>
        <w:gridCol w:w="3031"/>
        <w:gridCol w:w="2693"/>
        <w:tblGridChange w:id="754">
          <w:tblGrid>
            <w:gridCol w:w="3936"/>
            <w:gridCol w:w="567"/>
            <w:gridCol w:w="4019"/>
          </w:tblGrid>
        </w:tblGridChange>
      </w:tblGrid>
      <w:tr w:rsidR="001A51EB" w14:paraId="778011A0" w14:textId="77777777" w:rsidTr="0009624E">
        <w:trPr>
          <w:trHeight w:val="1066"/>
        </w:trPr>
        <w:tc>
          <w:tcPr>
            <w:tcW w:w="4644" w:type="dxa"/>
            <w:tcPrChange w:id="755" w:author="Microsoft Office User" w:date="2021-01-22T18:37:00Z">
              <w:tcPr>
                <w:tcW w:w="3936" w:type="dxa"/>
              </w:tcPr>
            </w:tcPrChange>
          </w:tcPr>
          <w:p w14:paraId="2A0AAF6C" w14:textId="77777777" w:rsidR="001A51EB" w:rsidRPr="000F6685" w:rsidRDefault="001A51EB" w:rsidP="002972C2">
            <w:pPr>
              <w:pBdr>
                <w:top w:val="none" w:sz="0" w:space="0" w:color="000000"/>
                <w:left w:val="none" w:sz="0" w:space="0" w:color="000000"/>
                <w:bottom w:val="none" w:sz="0" w:space="0" w:color="000000"/>
                <w:right w:val="none" w:sz="0" w:space="0" w:color="000000"/>
                <w:between w:val="none" w:sz="0" w:space="0" w:color="000000"/>
              </w:pBdr>
              <w:spacing w:before="120" w:after="120"/>
              <w:jc w:val="center"/>
              <w:rPr>
                <w:b/>
                <w:lang w:val="en-GB"/>
                <w:rPrChange w:id="756" w:author="Microsoft Office User" w:date="2021-01-22T18:37:00Z">
                  <w:rPr>
                    <w:rFonts w:ascii="Times New Roman" w:hAnsi="Times New Roman" w:cs="Times New Roman"/>
                    <w:b/>
                    <w:sz w:val="24"/>
                    <w:szCs w:val="24"/>
                    <w:lang w:val="en-US"/>
                  </w:rPr>
                </w:rPrChange>
              </w:rPr>
              <w:pPrChange w:id="757" w:author="Microsoft Office User" w:date="2021-01-22T18:37:00Z">
                <w:pPr>
                  <w:jc w:val="center"/>
                </w:pPr>
              </w:pPrChange>
            </w:pPr>
            <w:r w:rsidRPr="000F6685">
              <w:rPr>
                <w:b/>
                <w:lang w:val="en-GB"/>
                <w:rPrChange w:id="758" w:author="Microsoft Office User" w:date="2021-01-22T18:37:00Z">
                  <w:rPr>
                    <w:rFonts w:ascii="Times New Roman" w:hAnsi="Times New Roman" w:cs="Times New Roman"/>
                    <w:b/>
                    <w:sz w:val="24"/>
                    <w:szCs w:val="24"/>
                    <w:lang w:val="en-US"/>
                  </w:rPr>
                </w:rPrChange>
              </w:rPr>
              <w:t>The Company</w:t>
            </w:r>
          </w:p>
          <w:p w14:paraId="1BA0EB1B" w14:textId="77777777" w:rsidR="000F6685" w:rsidRDefault="001237F7" w:rsidP="002972C2">
            <w:pPr>
              <w:pBdr>
                <w:top w:val="none" w:sz="0" w:space="0" w:color="000000"/>
                <w:left w:val="none" w:sz="0" w:space="0" w:color="000000"/>
                <w:bottom w:val="none" w:sz="0" w:space="0" w:color="000000"/>
                <w:right w:val="none" w:sz="0" w:space="0" w:color="000000"/>
                <w:between w:val="none" w:sz="0" w:space="0" w:color="000000"/>
              </w:pBdr>
              <w:spacing w:before="120" w:after="120"/>
              <w:rPr>
                <w:ins w:id="759" w:author="Microsoft Office User" w:date="2021-01-22T18:37:00Z"/>
                <w:lang w:val="en-GB"/>
              </w:rPr>
            </w:pPr>
            <w:ins w:id="760" w:author="Microsoft Office User" w:date="2021-01-22T18:37:00Z">
              <w:r w:rsidRPr="009C4055">
                <w:rPr>
                  <w:lang w:val="en-GB"/>
                </w:rPr>
                <w:t xml:space="preserve">For </w:t>
              </w:r>
              <w:r w:rsidR="000F6685">
                <w:rPr>
                  <w:lang w:val="en-GB"/>
                </w:rPr>
                <w:t>and on behalf of</w:t>
              </w:r>
            </w:ins>
          </w:p>
          <w:p w14:paraId="07683750" w14:textId="77777777" w:rsidR="00E47C00" w:rsidRDefault="00E47C00" w:rsidP="002972C2">
            <w:pPr>
              <w:pBdr>
                <w:top w:val="none" w:sz="0" w:space="0" w:color="000000"/>
                <w:left w:val="none" w:sz="0" w:space="0" w:color="000000"/>
                <w:bottom w:val="none" w:sz="0" w:space="0" w:color="000000"/>
                <w:right w:val="none" w:sz="0" w:space="0" w:color="000000"/>
                <w:between w:val="none" w:sz="0" w:space="0" w:color="000000"/>
              </w:pBdr>
              <w:spacing w:before="120" w:after="120"/>
              <w:rPr>
                <w:ins w:id="761" w:author="Microsoft Office User" w:date="2021-01-22T18:37:00Z"/>
                <w:lang w:val="en-GB"/>
              </w:rPr>
            </w:pPr>
            <w:ins w:id="762" w:author="Microsoft Office User" w:date="2021-01-22T18:37:00Z">
              <w:r>
                <w:rPr>
                  <w:lang w:val="en-GB"/>
                </w:rPr>
                <w:t>[</w:t>
              </w:r>
              <w:r w:rsidR="00154086">
                <w:rPr>
                  <w:lang w:val="en-GB"/>
                </w:rPr>
                <w:sym w:font="Wingdings" w:char="F06C"/>
              </w:r>
              <w:r>
                <w:rPr>
                  <w:lang w:val="en-GB"/>
                </w:rPr>
                <w:t>]</w:t>
              </w:r>
            </w:ins>
          </w:p>
          <w:p w14:paraId="441EBCFF" w14:textId="77777777" w:rsidR="0009624E" w:rsidRDefault="0009624E" w:rsidP="002972C2">
            <w:pPr>
              <w:pBdr>
                <w:top w:val="none" w:sz="0" w:space="0" w:color="000000"/>
                <w:left w:val="none" w:sz="0" w:space="0" w:color="000000"/>
                <w:bottom w:val="none" w:sz="0" w:space="0" w:color="000000"/>
                <w:right w:val="none" w:sz="0" w:space="0" w:color="000000"/>
                <w:between w:val="none" w:sz="0" w:space="0" w:color="000000"/>
              </w:pBdr>
              <w:spacing w:before="120" w:after="120"/>
              <w:rPr>
                <w:ins w:id="763" w:author="Microsoft Office User" w:date="2021-01-22T18:37:00Z"/>
                <w:lang w:val="en-GB"/>
              </w:rPr>
            </w:pPr>
          </w:p>
          <w:p w14:paraId="6A4560AB" w14:textId="77777777" w:rsidR="0009624E" w:rsidRDefault="0009624E" w:rsidP="002972C2">
            <w:pPr>
              <w:pBdr>
                <w:top w:val="none" w:sz="0" w:space="0" w:color="000000"/>
                <w:left w:val="none" w:sz="0" w:space="0" w:color="000000"/>
                <w:bottom w:val="none" w:sz="0" w:space="0" w:color="000000"/>
                <w:right w:val="none" w:sz="0" w:space="0" w:color="000000"/>
                <w:between w:val="none" w:sz="0" w:space="0" w:color="000000"/>
              </w:pBdr>
              <w:spacing w:before="120" w:after="120"/>
              <w:rPr>
                <w:ins w:id="764" w:author="Microsoft Office User" w:date="2021-01-22T18:37:00Z"/>
                <w:lang w:val="en-GB"/>
              </w:rPr>
            </w:pPr>
          </w:p>
          <w:p w14:paraId="029A7EC1" w14:textId="77777777" w:rsidR="0009624E" w:rsidRDefault="0009624E" w:rsidP="002972C2">
            <w:pPr>
              <w:pBdr>
                <w:top w:val="none" w:sz="0" w:space="0" w:color="000000"/>
                <w:left w:val="none" w:sz="0" w:space="0" w:color="000000"/>
                <w:bottom w:val="none" w:sz="0" w:space="0" w:color="000000"/>
                <w:right w:val="none" w:sz="0" w:space="0" w:color="000000"/>
                <w:between w:val="none" w:sz="0" w:space="0" w:color="000000"/>
              </w:pBdr>
              <w:spacing w:before="120" w:after="120"/>
              <w:rPr>
                <w:ins w:id="765" w:author="Microsoft Office User" w:date="2021-01-22T18:37:00Z"/>
                <w:lang w:val="en-GB"/>
              </w:rPr>
            </w:pPr>
          </w:p>
          <w:p w14:paraId="7BFD6489" w14:textId="77777777" w:rsidR="0009624E" w:rsidRDefault="0009624E" w:rsidP="002972C2">
            <w:pPr>
              <w:pBdr>
                <w:top w:val="none" w:sz="0" w:space="0" w:color="000000"/>
                <w:left w:val="none" w:sz="0" w:space="0" w:color="000000"/>
                <w:bottom w:val="none" w:sz="0" w:space="0" w:color="000000"/>
                <w:right w:val="none" w:sz="0" w:space="0" w:color="000000"/>
                <w:between w:val="none" w:sz="0" w:space="0" w:color="000000"/>
              </w:pBdr>
              <w:spacing w:before="120" w:after="120"/>
              <w:rPr>
                <w:ins w:id="766" w:author="Microsoft Office User" w:date="2021-01-22T18:37:00Z"/>
                <w:lang w:val="en-GB"/>
              </w:rPr>
            </w:pPr>
          </w:p>
          <w:p w14:paraId="4306E557" w14:textId="77777777" w:rsidR="0009624E" w:rsidRPr="009C4055" w:rsidRDefault="00154086" w:rsidP="002972C2">
            <w:pPr>
              <w:pBdr>
                <w:top w:val="none" w:sz="0" w:space="0" w:color="000000"/>
                <w:left w:val="none" w:sz="0" w:space="0" w:color="000000"/>
                <w:bottom w:val="none" w:sz="0" w:space="0" w:color="000000"/>
                <w:right w:val="none" w:sz="0" w:space="0" w:color="000000"/>
                <w:between w:val="none" w:sz="0" w:space="0" w:color="000000"/>
              </w:pBdr>
              <w:tabs>
                <w:tab w:val="left" w:pos="733"/>
              </w:tabs>
              <w:spacing w:before="120" w:after="120"/>
              <w:rPr>
                <w:ins w:id="767" w:author="Microsoft Office User" w:date="2021-01-22T18:37:00Z"/>
                <w:lang w:val="en-GB"/>
              </w:rPr>
            </w:pPr>
            <w:ins w:id="768" w:author="Microsoft Office User" w:date="2021-01-22T18:37:00Z">
              <w:r>
                <w:rPr>
                  <w:lang w:val="en-GB"/>
                </w:rPr>
                <w:t>B</w:t>
              </w:r>
              <w:r w:rsidR="0009624E" w:rsidRPr="009C4055">
                <w:rPr>
                  <w:lang w:val="en-GB"/>
                </w:rPr>
                <w:t xml:space="preserve">y: </w:t>
              </w:r>
              <w:r w:rsidR="00E61596">
                <w:rPr>
                  <w:lang w:val="en-GB"/>
                </w:rPr>
                <w:tab/>
              </w:r>
              <w:r w:rsidR="0009624E" w:rsidRPr="009C4055">
                <w:rPr>
                  <w:lang w:val="en-GB"/>
                </w:rPr>
                <w:t>_______________________</w:t>
              </w:r>
            </w:ins>
          </w:p>
          <w:p w14:paraId="76F892EE" w14:textId="77777777" w:rsidR="001A51EB" w:rsidRDefault="001A51EB" w:rsidP="001A51EB">
            <w:pPr>
              <w:jc w:val="center"/>
              <w:rPr>
                <w:del w:id="769" w:author="Microsoft Office User" w:date="2021-01-22T18:37:00Z"/>
                <w:lang w:val="en-US"/>
              </w:rPr>
            </w:pPr>
          </w:p>
          <w:p w14:paraId="3929A65A" w14:textId="77777777" w:rsidR="001A51EB" w:rsidRDefault="001A51EB" w:rsidP="001A51EB">
            <w:pPr>
              <w:jc w:val="center"/>
              <w:rPr>
                <w:del w:id="770" w:author="Microsoft Office User" w:date="2021-01-22T18:37:00Z"/>
                <w:lang w:val="en-US"/>
              </w:rPr>
            </w:pPr>
          </w:p>
          <w:p w14:paraId="0DDFA822" w14:textId="77777777" w:rsidR="001A51EB" w:rsidRDefault="001A51EB" w:rsidP="00777C88">
            <w:pPr>
              <w:tabs>
                <w:tab w:val="left" w:pos="851"/>
              </w:tabs>
              <w:jc w:val="both"/>
              <w:rPr>
                <w:del w:id="771" w:author="Microsoft Office User" w:date="2021-01-22T18:37:00Z"/>
                <w:lang w:val="en-US"/>
              </w:rPr>
            </w:pPr>
            <w:del w:id="772" w:author="Microsoft Office User" w:date="2021-01-22T18:37:00Z">
              <w:r>
                <w:rPr>
                  <w:lang w:val="en-US"/>
                </w:rPr>
                <w:delText>By:</w:delText>
              </w:r>
              <w:r w:rsidR="00777C88">
                <w:rPr>
                  <w:lang w:val="en-US"/>
                </w:rPr>
                <w:tab/>
                <w:delText>___________________</w:delText>
              </w:r>
            </w:del>
          </w:p>
          <w:p w14:paraId="5841E73C" w14:textId="7A99180A" w:rsidR="00777C88" w:rsidRDefault="00777C88" w:rsidP="002972C2">
            <w:pPr>
              <w:pBdr>
                <w:top w:val="none" w:sz="0" w:space="0" w:color="000000"/>
                <w:left w:val="none" w:sz="0" w:space="0" w:color="000000"/>
                <w:bottom w:val="none" w:sz="0" w:space="0" w:color="000000"/>
                <w:right w:val="none" w:sz="0" w:space="0" w:color="000000"/>
                <w:between w:val="none" w:sz="0" w:space="0" w:color="000000"/>
              </w:pBdr>
              <w:spacing w:before="120" w:after="120"/>
              <w:rPr>
                <w:lang w:val="en-GB"/>
                <w:rPrChange w:id="773" w:author="Microsoft Office User" w:date="2021-01-22T18:37:00Z">
                  <w:rPr>
                    <w:rFonts w:ascii="Times New Roman" w:hAnsi="Times New Roman" w:cs="Times New Roman"/>
                    <w:sz w:val="24"/>
                    <w:szCs w:val="24"/>
                    <w:lang w:val="en-US"/>
                  </w:rPr>
                </w:rPrChange>
              </w:rPr>
              <w:pPrChange w:id="774" w:author="Microsoft Office User" w:date="2021-01-22T18:37:00Z">
                <w:pPr>
                  <w:tabs>
                    <w:tab w:val="left" w:pos="851"/>
                  </w:tabs>
                  <w:jc w:val="both"/>
                </w:pPr>
              </w:pPrChange>
            </w:pPr>
            <w:r w:rsidRPr="009C4055">
              <w:rPr>
                <w:lang w:val="en-GB"/>
                <w:rPrChange w:id="775" w:author="Microsoft Office User" w:date="2021-01-22T18:37:00Z">
                  <w:rPr>
                    <w:rFonts w:ascii="Times New Roman" w:hAnsi="Times New Roman" w:cs="Times New Roman"/>
                    <w:sz w:val="24"/>
                    <w:szCs w:val="24"/>
                    <w:lang w:val="en-US"/>
                  </w:rPr>
                </w:rPrChange>
              </w:rPr>
              <w:t>Name:</w:t>
            </w:r>
            <w:ins w:id="776" w:author="Microsoft Office User" w:date="2021-01-22T18:37:00Z">
              <w:r w:rsidR="0009624E" w:rsidRPr="009C4055">
                <w:rPr>
                  <w:lang w:val="en-GB"/>
                </w:rPr>
                <w:t xml:space="preserve"> </w:t>
              </w:r>
            </w:ins>
            <w:r>
              <w:rPr>
                <w:lang w:val="en-GB"/>
                <w:rPrChange w:id="777" w:author="Microsoft Office User" w:date="2021-01-22T18:37:00Z">
                  <w:rPr>
                    <w:rFonts w:ascii="Times New Roman" w:hAnsi="Times New Roman" w:cs="Times New Roman"/>
                    <w:sz w:val="24"/>
                    <w:szCs w:val="24"/>
                    <w:lang w:val="en-US"/>
                  </w:rPr>
                </w:rPrChange>
              </w:rPr>
              <w:tab/>
              <w:t>[</w:t>
            </w:r>
            <w:r w:rsidR="00E9697F">
              <w:rPr>
                <w:lang w:val="en-GB"/>
              </w:rPr>
              <w:sym w:font="Wingdings" w:char="F06C"/>
            </w:r>
            <w:r>
              <w:rPr>
                <w:lang w:val="en-GB"/>
                <w:rPrChange w:id="778" w:author="Microsoft Office User" w:date="2021-01-22T18:37:00Z">
                  <w:rPr>
                    <w:rFonts w:ascii="Times New Roman" w:hAnsi="Times New Roman" w:cs="Times New Roman"/>
                    <w:sz w:val="24"/>
                    <w:szCs w:val="24"/>
                    <w:lang w:val="en-US"/>
                  </w:rPr>
                </w:rPrChange>
              </w:rPr>
              <w:t>]</w:t>
            </w:r>
          </w:p>
          <w:p w14:paraId="7350BC30" w14:textId="5E3C24E0" w:rsidR="00777C88" w:rsidRPr="00E61596" w:rsidRDefault="00E9697F" w:rsidP="002972C2">
            <w:pPr>
              <w:pBdr>
                <w:top w:val="none" w:sz="0" w:space="0" w:color="000000"/>
                <w:left w:val="none" w:sz="0" w:space="0" w:color="000000"/>
                <w:bottom w:val="none" w:sz="0" w:space="0" w:color="000000"/>
                <w:right w:val="none" w:sz="0" w:space="0" w:color="000000"/>
                <w:between w:val="none" w:sz="0" w:space="0" w:color="000000"/>
              </w:pBdr>
              <w:spacing w:before="120" w:after="120"/>
              <w:rPr>
                <w:lang w:val="en-GB"/>
                <w:rPrChange w:id="779" w:author="Microsoft Office User" w:date="2021-01-22T18:37:00Z">
                  <w:rPr>
                    <w:rFonts w:ascii="Times New Roman" w:hAnsi="Times New Roman" w:cs="Times New Roman"/>
                    <w:sz w:val="24"/>
                    <w:szCs w:val="24"/>
                    <w:lang w:val="en-US"/>
                  </w:rPr>
                </w:rPrChange>
              </w:rPr>
              <w:pPrChange w:id="780" w:author="Microsoft Office User" w:date="2021-01-22T18:37:00Z">
                <w:pPr>
                  <w:tabs>
                    <w:tab w:val="left" w:pos="851"/>
                  </w:tabs>
                  <w:jc w:val="both"/>
                </w:pPr>
              </w:pPrChange>
            </w:pPr>
            <w:r w:rsidRPr="009C4055">
              <w:rPr>
                <w:lang w:val="en-GB"/>
                <w:rPrChange w:id="781" w:author="Microsoft Office User" w:date="2021-01-22T18:37:00Z">
                  <w:rPr>
                    <w:rFonts w:ascii="Times New Roman" w:hAnsi="Times New Roman" w:cs="Times New Roman"/>
                    <w:sz w:val="24"/>
                    <w:szCs w:val="24"/>
                    <w:lang w:val="en-US"/>
                  </w:rPr>
                </w:rPrChange>
              </w:rPr>
              <w:t>Title:</w:t>
            </w:r>
            <w:ins w:id="782" w:author="Microsoft Office User" w:date="2021-01-22T18:37:00Z">
              <w:r w:rsidR="0009624E" w:rsidRPr="009C4055">
                <w:rPr>
                  <w:lang w:val="en-GB"/>
                </w:rPr>
                <w:t xml:space="preserve"> </w:t>
              </w:r>
            </w:ins>
            <w:r>
              <w:rPr>
                <w:lang w:val="en-GB"/>
                <w:rPrChange w:id="783" w:author="Microsoft Office User" w:date="2021-01-22T18:37:00Z">
                  <w:rPr>
                    <w:rFonts w:ascii="Times New Roman" w:hAnsi="Times New Roman" w:cs="Times New Roman"/>
                    <w:sz w:val="24"/>
                    <w:szCs w:val="24"/>
                    <w:lang w:val="en-US"/>
                  </w:rPr>
                </w:rPrChange>
              </w:rPr>
              <w:tab/>
              <w:t>[</w:t>
            </w:r>
            <w:r>
              <w:rPr>
                <w:lang w:val="en-GB"/>
              </w:rPr>
              <w:sym w:font="Wingdings" w:char="F06C"/>
            </w:r>
            <w:r w:rsidR="00777C88">
              <w:rPr>
                <w:lang w:val="en-GB"/>
                <w:rPrChange w:id="784" w:author="Microsoft Office User" w:date="2021-01-22T18:37:00Z">
                  <w:rPr>
                    <w:rFonts w:ascii="Times New Roman" w:hAnsi="Times New Roman" w:cs="Times New Roman"/>
                    <w:sz w:val="24"/>
                    <w:szCs w:val="24"/>
                    <w:lang w:val="en-US"/>
                  </w:rPr>
                </w:rPrChange>
              </w:rPr>
              <w:t>]</w:t>
            </w:r>
          </w:p>
        </w:tc>
        <w:tc>
          <w:tcPr>
            <w:tcW w:w="4644" w:type="dxa"/>
            <w:tcPrChange w:id="785" w:author="Microsoft Office User" w:date="2021-01-22T18:37:00Z">
              <w:tcPr>
                <w:tcW w:w="567" w:type="dxa"/>
              </w:tcPr>
            </w:tcPrChange>
          </w:tcPr>
          <w:p w14:paraId="7B508401" w14:textId="77777777" w:rsidR="001A51EB" w:rsidRDefault="001A51EB" w:rsidP="001A51EB">
            <w:pPr>
              <w:jc w:val="center"/>
              <w:rPr>
                <w:lang w:val="en-US"/>
              </w:rPr>
            </w:pPr>
          </w:p>
        </w:tc>
        <w:tc>
          <w:tcPr>
            <w:tcW w:w="4111" w:type="dxa"/>
            <w:tcPrChange w:id="786" w:author="Microsoft Office User" w:date="2021-01-22T18:37:00Z">
              <w:tcPr>
                <w:tcW w:w="4019" w:type="dxa"/>
              </w:tcPr>
            </w:tcPrChange>
          </w:tcPr>
          <w:p w14:paraId="5AE52342" w14:textId="445F9F49" w:rsidR="001A51EB" w:rsidRPr="000F6685" w:rsidRDefault="001A51EB" w:rsidP="002972C2">
            <w:pPr>
              <w:pBdr>
                <w:top w:val="none" w:sz="0" w:space="0" w:color="000000"/>
                <w:left w:val="none" w:sz="0" w:space="0" w:color="000000"/>
                <w:bottom w:val="none" w:sz="0" w:space="0" w:color="000000"/>
                <w:right w:val="none" w:sz="0" w:space="0" w:color="000000"/>
                <w:between w:val="none" w:sz="0" w:space="0" w:color="000000"/>
              </w:pBdr>
              <w:spacing w:before="120" w:after="120"/>
              <w:jc w:val="center"/>
              <w:rPr>
                <w:b/>
                <w:lang w:val="en-GB"/>
                <w:rPrChange w:id="787" w:author="Microsoft Office User" w:date="2021-01-22T18:37:00Z">
                  <w:rPr>
                    <w:rFonts w:ascii="Times New Roman" w:hAnsi="Times New Roman" w:cs="Times New Roman"/>
                    <w:b/>
                    <w:sz w:val="24"/>
                    <w:szCs w:val="24"/>
                    <w:lang w:val="en-US"/>
                  </w:rPr>
                </w:rPrChange>
              </w:rPr>
              <w:pPrChange w:id="788" w:author="Microsoft Office User" w:date="2021-01-22T18:37:00Z">
                <w:pPr>
                  <w:jc w:val="center"/>
                </w:pPr>
              </w:pPrChange>
            </w:pPr>
            <w:r w:rsidRPr="000F6685">
              <w:rPr>
                <w:b/>
                <w:lang w:val="en-GB"/>
                <w:rPrChange w:id="789" w:author="Microsoft Office User" w:date="2021-01-22T18:37:00Z">
                  <w:rPr>
                    <w:rFonts w:ascii="Times New Roman" w:hAnsi="Times New Roman" w:cs="Times New Roman"/>
                    <w:b/>
                    <w:sz w:val="24"/>
                    <w:szCs w:val="24"/>
                    <w:lang w:val="en-US"/>
                  </w:rPr>
                </w:rPrChange>
              </w:rPr>
              <w:t xml:space="preserve">The </w:t>
            </w:r>
            <w:ins w:id="790" w:author="Microsoft Office User" w:date="2021-01-22T18:37:00Z">
              <w:r w:rsidR="001237F7" w:rsidRPr="000F6685">
                <w:rPr>
                  <w:b/>
                  <w:lang w:val="en-GB"/>
                </w:rPr>
                <w:t>Contractor</w:t>
              </w:r>
            </w:ins>
            <w:del w:id="791" w:author="Microsoft Office User" w:date="2021-01-22T18:37:00Z">
              <w:r w:rsidRPr="00344050">
                <w:rPr>
                  <w:b/>
                  <w:lang w:val="en-US"/>
                </w:rPr>
                <w:delText>Employee</w:delText>
              </w:r>
            </w:del>
          </w:p>
          <w:p w14:paraId="236E7B4E" w14:textId="77777777" w:rsidR="003435A6" w:rsidRDefault="00AE4997" w:rsidP="002972C2">
            <w:pPr>
              <w:pBdr>
                <w:top w:val="none" w:sz="0" w:space="0" w:color="000000"/>
                <w:left w:val="none" w:sz="0" w:space="0" w:color="000000"/>
                <w:bottom w:val="none" w:sz="0" w:space="0" w:color="000000"/>
                <w:right w:val="none" w:sz="0" w:space="0" w:color="000000"/>
                <w:between w:val="none" w:sz="0" w:space="0" w:color="000000"/>
              </w:pBdr>
              <w:spacing w:before="120" w:after="120"/>
              <w:rPr>
                <w:ins w:id="792" w:author="Microsoft Office User" w:date="2021-01-22T18:37:00Z"/>
                <w:lang w:val="en-GB"/>
              </w:rPr>
            </w:pPr>
            <w:ins w:id="793" w:author="Microsoft Office User" w:date="2021-01-22T18:37:00Z">
              <w:r>
                <w:rPr>
                  <w:lang w:val="en-GB"/>
                </w:rPr>
                <w:t>[</w:t>
              </w:r>
              <w:r w:rsidR="003435A6" w:rsidRPr="00AE4997">
                <w:rPr>
                  <w:lang w:val="en-GB"/>
                </w:rPr>
                <w:t>For and on behalf of</w:t>
              </w:r>
              <w:r>
                <w:rPr>
                  <w:lang w:val="en-GB"/>
                </w:rPr>
                <w:t>]</w:t>
              </w:r>
            </w:ins>
          </w:p>
          <w:p w14:paraId="607D1342" w14:textId="77777777" w:rsidR="003435A6" w:rsidRDefault="003435A6" w:rsidP="002972C2">
            <w:pPr>
              <w:pBdr>
                <w:top w:val="none" w:sz="0" w:space="0" w:color="000000"/>
                <w:left w:val="none" w:sz="0" w:space="0" w:color="000000"/>
                <w:bottom w:val="none" w:sz="0" w:space="0" w:color="000000"/>
                <w:right w:val="none" w:sz="0" w:space="0" w:color="000000"/>
                <w:between w:val="none" w:sz="0" w:space="0" w:color="000000"/>
              </w:pBdr>
              <w:spacing w:before="120" w:after="120"/>
              <w:rPr>
                <w:ins w:id="794" w:author="Microsoft Office User" w:date="2021-01-22T18:37:00Z"/>
                <w:lang w:val="en-GB"/>
              </w:rPr>
            </w:pPr>
            <w:ins w:id="795" w:author="Microsoft Office User" w:date="2021-01-22T18:37:00Z">
              <w:r>
                <w:rPr>
                  <w:lang w:val="en-GB"/>
                </w:rPr>
                <w:t>[</w:t>
              </w:r>
              <w:r>
                <w:rPr>
                  <w:lang w:val="en-GB"/>
                </w:rPr>
                <w:sym w:font="Wingdings" w:char="F06C"/>
              </w:r>
              <w:r>
                <w:rPr>
                  <w:lang w:val="en-GB"/>
                </w:rPr>
                <w:t>]</w:t>
              </w:r>
            </w:ins>
          </w:p>
          <w:p w14:paraId="3958C676" w14:textId="77777777" w:rsidR="0009624E" w:rsidRDefault="0009624E" w:rsidP="002972C2">
            <w:pPr>
              <w:pBdr>
                <w:top w:val="none" w:sz="0" w:space="0" w:color="000000"/>
                <w:left w:val="none" w:sz="0" w:space="0" w:color="000000"/>
                <w:bottom w:val="none" w:sz="0" w:space="0" w:color="000000"/>
                <w:right w:val="none" w:sz="0" w:space="0" w:color="000000"/>
                <w:between w:val="none" w:sz="0" w:space="0" w:color="000000"/>
              </w:pBdr>
              <w:spacing w:before="120" w:after="120"/>
              <w:rPr>
                <w:ins w:id="796" w:author="Microsoft Office User" w:date="2021-01-22T18:37:00Z"/>
                <w:b/>
                <w:lang w:val="en-GB"/>
              </w:rPr>
            </w:pPr>
          </w:p>
          <w:p w14:paraId="1DC25D88" w14:textId="77777777" w:rsidR="0009624E" w:rsidRDefault="0009624E" w:rsidP="002972C2">
            <w:pPr>
              <w:pBdr>
                <w:top w:val="none" w:sz="0" w:space="0" w:color="000000"/>
                <w:left w:val="none" w:sz="0" w:space="0" w:color="000000"/>
                <w:bottom w:val="none" w:sz="0" w:space="0" w:color="000000"/>
                <w:right w:val="none" w:sz="0" w:space="0" w:color="000000"/>
                <w:between w:val="none" w:sz="0" w:space="0" w:color="000000"/>
              </w:pBdr>
              <w:spacing w:before="120" w:after="120"/>
              <w:rPr>
                <w:ins w:id="797" w:author="Microsoft Office User" w:date="2021-01-22T18:37:00Z"/>
                <w:b/>
                <w:lang w:val="en-GB"/>
              </w:rPr>
            </w:pPr>
          </w:p>
          <w:p w14:paraId="448AFAE1" w14:textId="77777777" w:rsidR="0009624E" w:rsidRDefault="0009624E" w:rsidP="002972C2">
            <w:pPr>
              <w:pBdr>
                <w:top w:val="none" w:sz="0" w:space="0" w:color="000000"/>
                <w:left w:val="none" w:sz="0" w:space="0" w:color="000000"/>
                <w:bottom w:val="none" w:sz="0" w:space="0" w:color="000000"/>
                <w:right w:val="none" w:sz="0" w:space="0" w:color="000000"/>
                <w:between w:val="none" w:sz="0" w:space="0" w:color="000000"/>
              </w:pBdr>
              <w:spacing w:before="120" w:after="120"/>
              <w:rPr>
                <w:ins w:id="798" w:author="Microsoft Office User" w:date="2021-01-22T18:37:00Z"/>
                <w:b/>
                <w:lang w:val="en-GB"/>
              </w:rPr>
            </w:pPr>
          </w:p>
          <w:p w14:paraId="22C766BA" w14:textId="77777777" w:rsidR="0009624E" w:rsidRDefault="0009624E" w:rsidP="002972C2">
            <w:pPr>
              <w:pBdr>
                <w:top w:val="none" w:sz="0" w:space="0" w:color="000000"/>
                <w:left w:val="none" w:sz="0" w:space="0" w:color="000000"/>
                <w:bottom w:val="none" w:sz="0" w:space="0" w:color="000000"/>
                <w:right w:val="none" w:sz="0" w:space="0" w:color="000000"/>
                <w:between w:val="none" w:sz="0" w:space="0" w:color="000000"/>
              </w:pBdr>
              <w:spacing w:before="120" w:after="120"/>
              <w:rPr>
                <w:ins w:id="799" w:author="Microsoft Office User" w:date="2021-01-22T18:37:00Z"/>
                <w:b/>
                <w:lang w:val="en-GB"/>
              </w:rPr>
            </w:pPr>
          </w:p>
          <w:p w14:paraId="56BCB101" w14:textId="77777777" w:rsidR="00E61596" w:rsidRPr="009C4055" w:rsidRDefault="00E61596" w:rsidP="002972C2">
            <w:pPr>
              <w:pBdr>
                <w:top w:val="none" w:sz="0" w:space="0" w:color="000000"/>
                <w:left w:val="none" w:sz="0" w:space="0" w:color="000000"/>
                <w:bottom w:val="none" w:sz="0" w:space="0" w:color="000000"/>
                <w:right w:val="none" w:sz="0" w:space="0" w:color="000000"/>
                <w:between w:val="none" w:sz="0" w:space="0" w:color="000000"/>
              </w:pBdr>
              <w:tabs>
                <w:tab w:val="left" w:pos="733"/>
              </w:tabs>
              <w:spacing w:before="120" w:after="120"/>
              <w:rPr>
                <w:ins w:id="800" w:author="Microsoft Office User" w:date="2021-01-22T18:37:00Z"/>
                <w:lang w:val="en-GB"/>
              </w:rPr>
            </w:pPr>
            <w:ins w:id="801" w:author="Microsoft Office User" w:date="2021-01-22T18:37:00Z">
              <w:r>
                <w:rPr>
                  <w:lang w:val="en-GB"/>
                </w:rPr>
                <w:t>B</w:t>
              </w:r>
              <w:r w:rsidRPr="009C4055">
                <w:rPr>
                  <w:lang w:val="en-GB"/>
                </w:rPr>
                <w:t xml:space="preserve">y: </w:t>
              </w:r>
              <w:r>
                <w:rPr>
                  <w:lang w:val="en-GB"/>
                </w:rPr>
                <w:tab/>
              </w:r>
              <w:r w:rsidRPr="009C4055">
                <w:rPr>
                  <w:lang w:val="en-GB"/>
                </w:rPr>
                <w:t>_______________________</w:t>
              </w:r>
            </w:ins>
          </w:p>
          <w:p w14:paraId="23866F6C" w14:textId="77777777" w:rsidR="00777C88" w:rsidRDefault="00777C88" w:rsidP="001A51EB">
            <w:pPr>
              <w:jc w:val="center"/>
              <w:rPr>
                <w:del w:id="802" w:author="Microsoft Office User" w:date="2021-01-22T18:37:00Z"/>
                <w:lang w:val="en-US"/>
              </w:rPr>
            </w:pPr>
          </w:p>
          <w:p w14:paraId="776D50E8" w14:textId="77777777" w:rsidR="00777C88" w:rsidRDefault="00777C88" w:rsidP="001A51EB">
            <w:pPr>
              <w:jc w:val="center"/>
              <w:rPr>
                <w:del w:id="803" w:author="Microsoft Office User" w:date="2021-01-22T18:37:00Z"/>
                <w:lang w:val="en-US"/>
              </w:rPr>
            </w:pPr>
          </w:p>
          <w:p w14:paraId="37C5C9D8" w14:textId="77777777" w:rsidR="00777C88" w:rsidRDefault="00777C88" w:rsidP="00777C88">
            <w:pPr>
              <w:tabs>
                <w:tab w:val="left" w:pos="851"/>
              </w:tabs>
              <w:jc w:val="both"/>
              <w:rPr>
                <w:del w:id="804" w:author="Microsoft Office User" w:date="2021-01-22T18:37:00Z"/>
                <w:lang w:val="en-US"/>
              </w:rPr>
            </w:pPr>
            <w:del w:id="805" w:author="Microsoft Office User" w:date="2021-01-22T18:37:00Z">
              <w:r>
                <w:rPr>
                  <w:lang w:val="en-US"/>
                </w:rPr>
                <w:delText>By:</w:delText>
              </w:r>
              <w:r>
                <w:rPr>
                  <w:lang w:val="en-US"/>
                </w:rPr>
                <w:tab/>
                <w:delText>___________________</w:delText>
              </w:r>
            </w:del>
          </w:p>
          <w:p w14:paraId="1FDF5F7D" w14:textId="77777777" w:rsidR="0009624E" w:rsidRDefault="00E9697F" w:rsidP="002972C2">
            <w:pPr>
              <w:pBdr>
                <w:top w:val="none" w:sz="0" w:space="0" w:color="000000"/>
                <w:left w:val="none" w:sz="0" w:space="0" w:color="000000"/>
                <w:bottom w:val="none" w:sz="0" w:space="0" w:color="000000"/>
                <w:right w:val="none" w:sz="0" w:space="0" w:color="000000"/>
                <w:between w:val="none" w:sz="0" w:space="0" w:color="000000"/>
              </w:pBdr>
              <w:spacing w:before="120" w:after="120"/>
              <w:rPr>
                <w:ins w:id="806" w:author="Microsoft Office User" w:date="2021-01-22T18:37:00Z"/>
                <w:rFonts w:ascii="Arial" w:eastAsia="Arial" w:hAnsi="Arial" w:cs="Arial"/>
                <w:sz w:val="22"/>
                <w:szCs w:val="22"/>
                <w:lang w:val="en-GB"/>
              </w:rPr>
            </w:pPr>
            <w:r w:rsidRPr="009C4055">
              <w:rPr>
                <w:lang w:val="en-GB"/>
                <w:rPrChange w:id="807" w:author="Microsoft Office User" w:date="2021-01-22T18:37:00Z">
                  <w:rPr>
                    <w:rFonts w:ascii="Times New Roman" w:hAnsi="Times New Roman" w:cs="Times New Roman"/>
                    <w:sz w:val="24"/>
                    <w:szCs w:val="24"/>
                    <w:lang w:val="en-US"/>
                  </w:rPr>
                </w:rPrChange>
              </w:rPr>
              <w:t>Name:</w:t>
            </w:r>
            <w:ins w:id="808" w:author="Microsoft Office User" w:date="2021-01-22T18:37:00Z">
              <w:r w:rsidR="00E61596" w:rsidRPr="009C4055">
                <w:rPr>
                  <w:lang w:val="en-GB"/>
                </w:rPr>
                <w:t xml:space="preserve"> </w:t>
              </w:r>
              <w:r w:rsidR="00E61596">
                <w:rPr>
                  <w:lang w:val="en-GB"/>
                </w:rPr>
                <w:tab/>
                <w:t>[</w:t>
              </w:r>
              <w:r w:rsidR="00E61596">
                <w:rPr>
                  <w:lang w:val="en-GB"/>
                </w:rPr>
                <w:sym w:font="Wingdings" w:char="F06C"/>
              </w:r>
              <w:r w:rsidR="00E61596">
                <w:rPr>
                  <w:lang w:val="en-GB"/>
                </w:rPr>
                <w:t>]</w:t>
              </w:r>
            </w:ins>
          </w:p>
          <w:p w14:paraId="39DD3D29" w14:textId="575EF601" w:rsidR="00777C88" w:rsidRPr="00154086" w:rsidRDefault="000404C4" w:rsidP="002972C2">
            <w:pPr>
              <w:pBdr>
                <w:top w:val="none" w:sz="0" w:space="0" w:color="000000"/>
                <w:left w:val="none" w:sz="0" w:space="0" w:color="000000"/>
                <w:bottom w:val="none" w:sz="0" w:space="0" w:color="000000"/>
                <w:right w:val="none" w:sz="0" w:space="0" w:color="000000"/>
                <w:between w:val="none" w:sz="0" w:space="0" w:color="000000"/>
              </w:pBdr>
              <w:spacing w:before="120" w:after="120"/>
              <w:rPr>
                <w:lang w:val="en-GB"/>
                <w:rPrChange w:id="809" w:author="Microsoft Office User" w:date="2021-01-22T18:37:00Z">
                  <w:rPr>
                    <w:rFonts w:ascii="Times New Roman" w:hAnsi="Times New Roman" w:cs="Times New Roman"/>
                    <w:sz w:val="24"/>
                    <w:szCs w:val="24"/>
                    <w:lang w:val="en-US"/>
                  </w:rPr>
                </w:rPrChange>
              </w:rPr>
              <w:pPrChange w:id="810" w:author="Microsoft Office User" w:date="2021-01-22T18:37:00Z">
                <w:pPr>
                  <w:tabs>
                    <w:tab w:val="left" w:pos="851"/>
                  </w:tabs>
                  <w:jc w:val="both"/>
                </w:pPr>
              </w:pPrChange>
            </w:pPr>
            <w:ins w:id="811" w:author="Microsoft Office User" w:date="2021-01-22T18:37:00Z">
              <w:r>
                <w:rPr>
                  <w:lang w:val="en-GB"/>
                </w:rPr>
                <w:t>[</w:t>
              </w:r>
              <w:r w:rsidRPr="009C4055">
                <w:rPr>
                  <w:lang w:val="en-GB"/>
                </w:rPr>
                <w:t xml:space="preserve">Title: </w:t>
              </w:r>
              <w:r>
                <w:rPr>
                  <w:lang w:val="en-GB"/>
                </w:rPr>
                <w:tab/>
                <w:t>[</w:t>
              </w:r>
              <w:r>
                <w:rPr>
                  <w:lang w:val="en-GB"/>
                </w:rPr>
                <w:sym w:font="Wingdings" w:char="F06C"/>
              </w:r>
              <w:r>
                <w:rPr>
                  <w:lang w:val="en-GB"/>
                </w:rPr>
                <w:t>]]</w:t>
              </w:r>
            </w:ins>
            <w:del w:id="812" w:author="Microsoft Office User" w:date="2021-01-22T18:37:00Z">
              <w:r w:rsidR="00E9697F">
                <w:rPr>
                  <w:lang w:val="en-US"/>
                </w:rPr>
                <w:tab/>
                <w:delText>[</w:delText>
              </w:r>
              <w:r w:rsidR="00E9697F">
                <w:rPr>
                  <w:lang w:val="en-GB"/>
                </w:rPr>
                <w:sym w:font="Wingdings" w:char="F06C"/>
              </w:r>
              <w:r w:rsidR="00777C88">
                <w:rPr>
                  <w:lang w:val="en-US"/>
                </w:rPr>
                <w:delText>]</w:delText>
              </w:r>
            </w:del>
          </w:p>
        </w:tc>
      </w:tr>
    </w:tbl>
    <w:p w14:paraId="71107C05" w14:textId="77777777" w:rsidR="00EB7E43" w:rsidRPr="00F569CD" w:rsidRDefault="00EB7E43" w:rsidP="002972C2">
      <w:pPr>
        <w:spacing w:before="120" w:after="120"/>
        <w:rPr>
          <w:ins w:id="813" w:author="Microsoft Office User" w:date="2021-01-22T18:37:00Z"/>
          <w:lang w:val="en-GB"/>
        </w:rPr>
      </w:pPr>
      <w:ins w:id="814" w:author="Microsoft Office User" w:date="2021-01-22T18:37:00Z">
        <w:r w:rsidRPr="00F569CD">
          <w:rPr>
            <w:lang w:val="en-GB"/>
          </w:rPr>
          <w:lastRenderedPageBreak/>
          <w:br w:type="page"/>
        </w:r>
      </w:ins>
    </w:p>
    <w:p w14:paraId="2072CF18" w14:textId="77777777" w:rsidR="00EB7E43" w:rsidRPr="00F569CD" w:rsidRDefault="00EB7E43" w:rsidP="00376D44">
      <w:pPr>
        <w:pStyle w:val="Heading1"/>
        <w:numPr>
          <w:ilvl w:val="0"/>
          <w:numId w:val="17"/>
        </w:numPr>
        <w:pBdr>
          <w:bottom w:val="single" w:sz="4" w:space="1" w:color="auto"/>
        </w:pBdr>
        <w:spacing w:before="120" w:after="120"/>
        <w:ind w:left="1418" w:hanging="1418"/>
        <w:rPr>
          <w:ins w:id="815" w:author="Microsoft Office User" w:date="2021-01-22T18:37:00Z"/>
          <w:u w:val="none"/>
        </w:rPr>
      </w:pPr>
      <w:bookmarkStart w:id="816" w:name="_Ref507666300"/>
      <w:ins w:id="817" w:author="Microsoft Office User" w:date="2021-01-22T18:37:00Z">
        <w:r w:rsidRPr="00F569CD">
          <w:rPr>
            <w:u w:val="none"/>
          </w:rPr>
          <w:lastRenderedPageBreak/>
          <w:t>Services</w:t>
        </w:r>
        <w:bookmarkEnd w:id="816"/>
      </w:ins>
    </w:p>
    <w:p w14:paraId="6F7F882F" w14:textId="77777777" w:rsidR="00EB7E43" w:rsidRPr="00F569CD" w:rsidRDefault="00EB7E43" w:rsidP="002972C2">
      <w:pPr>
        <w:spacing w:before="120" w:after="120"/>
        <w:rPr>
          <w:ins w:id="818" w:author="Microsoft Office User" w:date="2021-01-22T18:37:00Z"/>
          <w:lang w:val="en-GB"/>
        </w:rPr>
      </w:pPr>
    </w:p>
    <w:p w14:paraId="0A986352" w14:textId="77777777" w:rsidR="00314AD4" w:rsidRPr="00314AD4" w:rsidRDefault="007E4BDB" w:rsidP="002972C2">
      <w:pPr>
        <w:pStyle w:val="ListParagraph"/>
        <w:numPr>
          <w:ilvl w:val="0"/>
          <w:numId w:val="19"/>
        </w:numPr>
        <w:spacing w:before="120" w:after="120"/>
        <w:contextualSpacing w:val="0"/>
        <w:rPr>
          <w:ins w:id="819" w:author="Microsoft Office User" w:date="2021-01-22T18:37:00Z"/>
          <w:b/>
          <w:lang w:val="en-GB"/>
        </w:rPr>
      </w:pPr>
      <w:ins w:id="820" w:author="Microsoft Office User" w:date="2021-01-22T18:37:00Z">
        <w:r w:rsidRPr="007E4BDB">
          <w:rPr>
            <w:b/>
            <w:lang w:val="en-US"/>
          </w:rPr>
          <w:t>Description of Services</w:t>
        </w:r>
      </w:ins>
    </w:p>
    <w:p w14:paraId="1326F82A" w14:textId="77777777" w:rsidR="00314AD4" w:rsidRDefault="00314AD4" w:rsidP="002972C2">
      <w:pPr>
        <w:pStyle w:val="ListParagraph"/>
        <w:numPr>
          <w:ilvl w:val="1"/>
          <w:numId w:val="19"/>
        </w:numPr>
        <w:spacing w:before="120" w:after="120"/>
        <w:contextualSpacing w:val="0"/>
        <w:rPr>
          <w:ins w:id="821" w:author="Microsoft Office User" w:date="2021-01-22T18:37:00Z"/>
          <w:lang w:val="en-GB"/>
        </w:rPr>
      </w:pPr>
      <w:ins w:id="822" w:author="Microsoft Office User" w:date="2021-01-22T18:37:00Z">
        <w:r>
          <w:rPr>
            <w:lang w:val="en-GB"/>
          </w:rPr>
          <w:t>Scope of Services:</w:t>
        </w:r>
      </w:ins>
    </w:p>
    <w:p w14:paraId="590B1FA6" w14:textId="77777777" w:rsidR="00314AD4" w:rsidRDefault="00314AD4" w:rsidP="002972C2">
      <w:pPr>
        <w:pStyle w:val="ListParagraph"/>
        <w:numPr>
          <w:ilvl w:val="2"/>
          <w:numId w:val="19"/>
        </w:numPr>
        <w:spacing w:before="120" w:after="120"/>
        <w:contextualSpacing w:val="0"/>
        <w:rPr>
          <w:ins w:id="823" w:author="Microsoft Office User" w:date="2021-01-22T18:37:00Z"/>
          <w:lang w:val="en-GB"/>
        </w:rPr>
      </w:pPr>
      <w:ins w:id="824" w:author="Microsoft Office User" w:date="2021-01-22T18:37:00Z">
        <w:r w:rsidRPr="00314AD4">
          <w:rPr>
            <w:lang w:val="en-GB"/>
          </w:rPr>
          <w:t>[</w:t>
        </w:r>
        <w:r w:rsidR="00E351D0">
          <w:rPr>
            <w:lang w:val="en-GB"/>
          </w:rPr>
          <w:sym w:font="Wingdings" w:char="F06C"/>
        </w:r>
        <w:r w:rsidRPr="00314AD4">
          <w:rPr>
            <w:lang w:val="en-GB"/>
          </w:rPr>
          <w:t>]</w:t>
        </w:r>
      </w:ins>
    </w:p>
    <w:p w14:paraId="1ACA0C95" w14:textId="77777777" w:rsidR="00314AD4" w:rsidRPr="00314AD4" w:rsidRDefault="00314AD4" w:rsidP="002972C2">
      <w:pPr>
        <w:pStyle w:val="ListParagraph"/>
        <w:numPr>
          <w:ilvl w:val="2"/>
          <w:numId w:val="19"/>
        </w:numPr>
        <w:spacing w:before="120" w:after="120"/>
        <w:contextualSpacing w:val="0"/>
        <w:rPr>
          <w:ins w:id="825" w:author="Microsoft Office User" w:date="2021-01-22T18:37:00Z"/>
          <w:lang w:val="en-GB"/>
        </w:rPr>
      </w:pPr>
      <w:ins w:id="826" w:author="Microsoft Office User" w:date="2021-01-22T18:37:00Z">
        <w:r>
          <w:rPr>
            <w:lang w:val="en-GB"/>
          </w:rPr>
          <w:t>[</w:t>
        </w:r>
        <w:r w:rsidR="00E351D0">
          <w:rPr>
            <w:lang w:val="en-GB"/>
          </w:rPr>
          <w:sym w:font="Wingdings" w:char="F06C"/>
        </w:r>
        <w:r>
          <w:rPr>
            <w:lang w:val="en-GB"/>
          </w:rPr>
          <w:t>]</w:t>
        </w:r>
      </w:ins>
    </w:p>
    <w:p w14:paraId="54516B79" w14:textId="77777777" w:rsidR="00314AD4" w:rsidRPr="00314AD4" w:rsidRDefault="005A5A92" w:rsidP="002972C2">
      <w:pPr>
        <w:pStyle w:val="ListParagraph"/>
        <w:numPr>
          <w:ilvl w:val="1"/>
          <w:numId w:val="19"/>
        </w:numPr>
        <w:spacing w:before="120" w:after="120"/>
        <w:contextualSpacing w:val="0"/>
        <w:rPr>
          <w:ins w:id="827" w:author="Microsoft Office User" w:date="2021-01-22T18:37:00Z"/>
          <w:lang w:val="en-GB"/>
        </w:rPr>
      </w:pPr>
      <w:ins w:id="828" w:author="Microsoft Office User" w:date="2021-01-22T18:37:00Z">
        <w:r>
          <w:rPr>
            <w:lang w:val="en-US"/>
          </w:rPr>
          <w:t>[</w:t>
        </w:r>
        <w:r w:rsidR="00314AD4">
          <w:rPr>
            <w:lang w:val="en-US"/>
          </w:rPr>
          <w:t xml:space="preserve">Position: </w:t>
        </w:r>
        <w:r w:rsidR="00E351D0">
          <w:rPr>
            <w:lang w:val="en-US"/>
          </w:rPr>
          <w:t>[</w:t>
        </w:r>
        <w:r w:rsidR="00E351D0">
          <w:rPr>
            <w:lang w:val="en-GB"/>
          </w:rPr>
          <w:sym w:font="Wingdings" w:char="F06C"/>
        </w:r>
        <w:r w:rsidR="00E351D0">
          <w:rPr>
            <w:lang w:val="en-GB"/>
          </w:rPr>
          <w:t>]</w:t>
        </w:r>
        <w:r>
          <w:rPr>
            <w:lang w:val="en-GB"/>
          </w:rPr>
          <w:t>]</w:t>
        </w:r>
      </w:ins>
    </w:p>
    <w:p w14:paraId="5294D567" w14:textId="77777777" w:rsidR="0074004C" w:rsidRPr="00F569CD" w:rsidRDefault="0074004C" w:rsidP="002972C2">
      <w:pPr>
        <w:spacing w:before="120" w:after="120"/>
        <w:rPr>
          <w:ins w:id="829" w:author="Microsoft Office User" w:date="2021-01-22T18:37:00Z"/>
          <w:lang w:val="en-GB"/>
        </w:rPr>
      </w:pPr>
    </w:p>
    <w:p w14:paraId="32CB9F18" w14:textId="77777777" w:rsidR="0074004C" w:rsidRPr="00F569CD" w:rsidRDefault="0074004C" w:rsidP="002972C2">
      <w:pPr>
        <w:spacing w:before="120" w:after="120"/>
        <w:rPr>
          <w:ins w:id="830" w:author="Microsoft Office User" w:date="2021-01-22T18:37:00Z"/>
          <w:lang w:val="en-GB"/>
        </w:rPr>
      </w:pPr>
      <w:ins w:id="831" w:author="Microsoft Office User" w:date="2021-01-22T18:37:00Z">
        <w:r w:rsidRPr="00F569CD">
          <w:rPr>
            <w:lang w:val="en-GB"/>
          </w:rPr>
          <w:br w:type="page"/>
        </w:r>
      </w:ins>
    </w:p>
    <w:p w14:paraId="48A32AEB" w14:textId="77777777" w:rsidR="0074004C" w:rsidRPr="00F569CD" w:rsidRDefault="009A5B21" w:rsidP="00376D44">
      <w:pPr>
        <w:pStyle w:val="Heading1"/>
        <w:numPr>
          <w:ilvl w:val="0"/>
          <w:numId w:val="17"/>
        </w:numPr>
        <w:pBdr>
          <w:bottom w:val="single" w:sz="4" w:space="1" w:color="auto"/>
        </w:pBdr>
        <w:spacing w:before="120" w:after="120"/>
        <w:ind w:left="1418" w:hanging="1418"/>
        <w:rPr>
          <w:ins w:id="832" w:author="Microsoft Office User" w:date="2021-01-22T18:37:00Z"/>
          <w:u w:val="none"/>
        </w:rPr>
      </w:pPr>
      <w:bookmarkStart w:id="833" w:name="_Ref527557629"/>
      <w:ins w:id="834" w:author="Microsoft Office User" w:date="2021-01-22T18:37:00Z">
        <w:r>
          <w:rPr>
            <w:u w:val="none"/>
          </w:rPr>
          <w:lastRenderedPageBreak/>
          <w:t>Fees</w:t>
        </w:r>
        <w:bookmarkEnd w:id="833"/>
      </w:ins>
    </w:p>
    <w:p w14:paraId="36B252FC" w14:textId="77777777" w:rsidR="0074004C" w:rsidRPr="00F569CD" w:rsidRDefault="0074004C" w:rsidP="002972C2">
      <w:pPr>
        <w:spacing w:before="120" w:after="120"/>
        <w:rPr>
          <w:ins w:id="835" w:author="Microsoft Office User" w:date="2021-01-22T18:37:00Z"/>
          <w:lang w:val="en-GB"/>
        </w:rPr>
      </w:pPr>
    </w:p>
    <w:p w14:paraId="722670AD" w14:textId="77777777" w:rsidR="00480839" w:rsidRDefault="00480839" w:rsidP="002972C2">
      <w:pPr>
        <w:spacing w:before="120" w:after="120"/>
        <w:rPr>
          <w:ins w:id="836" w:author="Microsoft Office User" w:date="2021-01-22T18:37:00Z"/>
          <w:lang w:val="en-GB"/>
        </w:rPr>
      </w:pPr>
      <w:ins w:id="837" w:author="Microsoft Office User" w:date="2021-01-22T18:37:00Z">
        <w:r w:rsidRPr="00480839">
          <w:rPr>
            <w:lang w:val="en-GB"/>
          </w:rPr>
          <w:t>Contractor shall be compensated for Services performed according to this Agreement as follows:</w:t>
        </w:r>
      </w:ins>
    </w:p>
    <w:p w14:paraId="4A884F67" w14:textId="47BD829A" w:rsidR="009A755D" w:rsidRPr="00F569CD" w:rsidRDefault="0074004C" w:rsidP="002972C2">
      <w:pPr>
        <w:spacing w:before="120" w:after="120"/>
        <w:rPr>
          <w:lang w:val="en-GB"/>
          <w:rPrChange w:id="838" w:author="Microsoft Office User" w:date="2021-01-22T18:37:00Z">
            <w:rPr>
              <w:rFonts w:ascii="Times New Roman" w:hAnsi="Times New Roman" w:cs="Times New Roman"/>
              <w:sz w:val="24"/>
              <w:szCs w:val="24"/>
              <w:lang w:val="en-US"/>
            </w:rPr>
          </w:rPrChange>
        </w:rPr>
        <w:pPrChange w:id="839" w:author="Microsoft Office User" w:date="2021-01-22T18:37:00Z">
          <w:pPr>
            <w:jc w:val="both"/>
          </w:pPr>
        </w:pPrChange>
      </w:pPr>
      <w:ins w:id="840" w:author="Microsoft Office User" w:date="2021-01-22T18:37:00Z">
        <w:r w:rsidRPr="00F569CD">
          <w:rPr>
            <w:lang w:val="en-GB"/>
          </w:rPr>
          <w:t>[</w:t>
        </w:r>
        <w:r w:rsidR="00480839">
          <w:rPr>
            <w:lang w:val="en-GB"/>
          </w:rPr>
          <w:sym w:font="Wingdings" w:char="F06C"/>
        </w:r>
        <w:r w:rsidRPr="00F569CD">
          <w:rPr>
            <w:lang w:val="en-GB"/>
          </w:rPr>
          <w:t>]</w:t>
        </w:r>
      </w:ins>
    </w:p>
    <w:sectPr w:rsidR="009A755D" w:rsidRPr="00F569CD">
      <w:headerReference w:type="default" r:id="rId8"/>
      <w:footerReference w:type="default" r:id="rId9"/>
      <w:pgSz w:w="12240" w:h="15840"/>
      <w:pgMar w:top="1440" w:right="1800" w:bottom="1440" w:left="1800" w:header="720" w:footer="720" w:gutter="0"/>
      <w:cols w:space="720"/>
      <w:docGrid w:linePitch="0"/>
      <w:sectPrChange w:id="841" w:author="Microsoft Office User" w:date="2021-01-22T18:37:00Z">
        <w:sectPr w:rsidR="009A755D" w:rsidRPr="00F569CD">
          <w:pgSz w:w="11906" w:h="16838"/>
          <w:pgMar w:top="1440" w:right="1800" w:bottom="1440" w:left="1800" w:header="708" w:footer="708" w:gutter="0"/>
          <w:cols w:space="708"/>
          <w:docGrid w:linePitch="36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34AC5" w14:textId="77777777" w:rsidR="00F13755" w:rsidRDefault="00F13755" w:rsidP="001B1C68">
      <w:r>
        <w:separator/>
      </w:r>
    </w:p>
  </w:endnote>
  <w:endnote w:type="continuationSeparator" w:id="0">
    <w:p w14:paraId="4EFE1705" w14:textId="77777777" w:rsidR="00F13755" w:rsidRDefault="00F13755" w:rsidP="001B1C68">
      <w:r>
        <w:continuationSeparator/>
      </w:r>
    </w:p>
  </w:endnote>
  <w:endnote w:type="continuationNotice" w:id="1">
    <w:p w14:paraId="393C2339" w14:textId="77777777" w:rsidR="00F13755" w:rsidRDefault="00F13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1218402"/>
      <w:docPartObj>
        <w:docPartGallery w:val="Page Numbers (Bottom of Page)"/>
        <w:docPartUnique/>
      </w:docPartObj>
    </w:sdtPr>
    <w:sdtEndPr/>
    <w:sdtContent>
      <w:p w14:paraId="7623301F" w14:textId="77777777" w:rsidR="001B1C68" w:rsidRPr="00953497" w:rsidRDefault="001B1C68" w:rsidP="001B1C68">
        <w:pPr>
          <w:pStyle w:val="Footer"/>
          <w:jc w:val="center"/>
        </w:pPr>
        <w:r w:rsidRPr="00953497">
          <w:fldChar w:fldCharType="begin"/>
        </w:r>
        <w:r w:rsidRPr="00F20D3C">
          <w:instrText>PAGE   \* MERGEFORMAT</w:instrText>
        </w:r>
        <w:r w:rsidRPr="00953497">
          <w:fldChar w:fldCharType="separate"/>
        </w:r>
        <w:r w:rsidR="00F45B3B">
          <w:rPr>
            <w:noProof/>
          </w:rPr>
          <w:t>9</w:t>
        </w:r>
        <w:r w:rsidRPr="00953497">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84892" w14:textId="77777777" w:rsidR="00F13755" w:rsidRDefault="00F13755" w:rsidP="001B1C68">
      <w:r>
        <w:separator/>
      </w:r>
    </w:p>
  </w:footnote>
  <w:footnote w:type="continuationSeparator" w:id="0">
    <w:p w14:paraId="0F2F7AE6" w14:textId="77777777" w:rsidR="00F13755" w:rsidRDefault="00F13755" w:rsidP="001B1C68">
      <w:r>
        <w:continuationSeparator/>
      </w:r>
    </w:p>
  </w:footnote>
  <w:footnote w:type="continuationNotice" w:id="1">
    <w:p w14:paraId="7908834D" w14:textId="77777777" w:rsidR="00F13755" w:rsidRDefault="00F13755"/>
  </w:footnote>
  <w:footnote w:id="2">
    <w:p w14:paraId="44687F79" w14:textId="77777777" w:rsidR="00012A56" w:rsidRPr="009A631D" w:rsidRDefault="00012A56" w:rsidP="00012A56">
      <w:pPr>
        <w:pStyle w:val="FootnoteText"/>
        <w:rPr>
          <w:lang w:val="en-US"/>
        </w:rPr>
      </w:pPr>
      <w:del w:id="297" w:author="Microsoft Office User" w:date="2021-01-22T18:37:00Z">
        <w:r w:rsidRPr="00985BEB">
          <w:rPr>
            <w:rStyle w:val="FootnoteReference"/>
          </w:rPr>
          <w:footnoteRef/>
        </w:r>
        <w:r w:rsidRPr="00CC5106">
          <w:rPr>
            <w:lang w:val="en-US"/>
          </w:rPr>
          <w:delText xml:space="preserve"> </w:delText>
        </w:r>
        <w:r w:rsidRPr="00985BEB">
          <w:rPr>
            <w:lang w:val="en-US"/>
          </w:rPr>
          <w:delText>Optional.</w:delText>
        </w:r>
      </w:del>
    </w:p>
  </w:footnote>
  <w:footnote w:id="3">
    <w:p w14:paraId="3C8AF7C4" w14:textId="77777777" w:rsidR="00012A56" w:rsidRPr="004C458A" w:rsidRDefault="00012A56" w:rsidP="00012A56">
      <w:pPr>
        <w:pStyle w:val="FootnoteText"/>
        <w:rPr>
          <w:lang w:val="en-US"/>
        </w:rPr>
      </w:pPr>
      <w:del w:id="302" w:author="Microsoft Office User" w:date="2021-01-22T18:37:00Z">
        <w:r w:rsidRPr="009A631D">
          <w:rPr>
            <w:rStyle w:val="FootnoteReference"/>
          </w:rPr>
          <w:footnoteRef/>
        </w:r>
        <w:r w:rsidRPr="00CC5106">
          <w:rPr>
            <w:lang w:val="en-US"/>
          </w:rPr>
          <w:delText xml:space="preserve"> </w:delText>
        </w:r>
        <w:r w:rsidRPr="009A631D">
          <w:rPr>
            <w:lang w:val="en-US"/>
          </w:rPr>
          <w:delText>Optional.</w:delText>
        </w:r>
      </w:del>
    </w:p>
  </w:footnote>
  <w:footnote w:id="4">
    <w:p w14:paraId="21D7119E" w14:textId="028E0D0E" w:rsidR="007A3F25" w:rsidRPr="00985BEB" w:rsidRDefault="007A3F25">
      <w:pPr>
        <w:pStyle w:val="FootnoteText"/>
        <w:rPr>
          <w:lang w:val="en-US"/>
        </w:rPr>
      </w:pPr>
      <w:del w:id="305" w:author="Microsoft Office User" w:date="2021-01-22T18:37:00Z">
        <w:r w:rsidRPr="00985BEB">
          <w:rPr>
            <w:rStyle w:val="FootnoteReference"/>
          </w:rPr>
          <w:footnoteRef/>
        </w:r>
        <w:r w:rsidRPr="00CC5106">
          <w:rPr>
            <w:lang w:val="en-US"/>
          </w:rPr>
          <w:delText xml:space="preserve"> </w:delText>
        </w:r>
        <w:r w:rsidRPr="00985BEB">
          <w:rPr>
            <w:lang w:val="en-US"/>
          </w:rPr>
          <w:delText>Optional.</w:delText>
        </w:r>
      </w:del>
    </w:p>
  </w:footnote>
  <w:footnote w:id="5">
    <w:p w14:paraId="43E95D8D" w14:textId="58B62D1C" w:rsidR="00985BEB" w:rsidRPr="00985BEB" w:rsidRDefault="00985BEB">
      <w:pPr>
        <w:pStyle w:val="FootnoteText"/>
        <w:rPr>
          <w:del w:id="482" w:author="Microsoft Office User" w:date="2021-01-22T18:37:00Z"/>
          <w:lang w:val="en-US"/>
        </w:rPr>
      </w:pPr>
      <w:del w:id="483" w:author="Microsoft Office User" w:date="2021-01-22T18:37:00Z">
        <w:r w:rsidRPr="00985BEB">
          <w:rPr>
            <w:rStyle w:val="FootnoteReference"/>
          </w:rPr>
          <w:footnoteRef/>
        </w:r>
        <w:r w:rsidRPr="00985BEB">
          <w:rPr>
            <w:lang w:val="en-US"/>
          </w:rPr>
          <w:delText xml:space="preserve"> </w:delText>
        </w:r>
        <w:r w:rsidR="0043469B">
          <w:rPr>
            <w:lang w:val="en-US"/>
          </w:rPr>
          <w:delText>W</w:delText>
        </w:r>
        <w:r w:rsidRPr="00985BEB">
          <w:rPr>
            <w:lang w:val="en-US"/>
          </w:rPr>
          <w:delText>e recommend that this term is reserved for high-level executives only</w:delText>
        </w:r>
        <w:r w:rsidR="00CC5106">
          <w:rPr>
            <w:lang w:val="en-US"/>
          </w:rPr>
          <w:delText>.</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DE9F4" w14:textId="77777777" w:rsidR="00953497" w:rsidRDefault="009534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66FF3"/>
    <w:multiLevelType w:val="hybridMultilevel"/>
    <w:tmpl w:val="4D8EB5DE"/>
    <w:lvl w:ilvl="0" w:tplc="4FEA4444">
      <w:start w:val="9"/>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E253459"/>
    <w:multiLevelType w:val="multilevel"/>
    <w:tmpl w:val="35BAADF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2F42FA"/>
    <w:multiLevelType w:val="multilevel"/>
    <w:tmpl w:val="F7680FE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8248F7"/>
    <w:multiLevelType w:val="multilevel"/>
    <w:tmpl w:val="E2A4620A"/>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33B97284"/>
    <w:multiLevelType w:val="hybridMultilevel"/>
    <w:tmpl w:val="C4301142"/>
    <w:lvl w:ilvl="0" w:tplc="B54A8E48">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3FC050F"/>
    <w:multiLevelType w:val="hybridMultilevel"/>
    <w:tmpl w:val="63B2F94A"/>
    <w:lvl w:ilvl="0" w:tplc="1C0C61EC">
      <w:start w:val="1"/>
      <w:numFmt w:val="upperLetter"/>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215608F"/>
    <w:multiLevelType w:val="hybridMultilevel"/>
    <w:tmpl w:val="0D0CEF68"/>
    <w:lvl w:ilvl="0" w:tplc="6D607B78">
      <w:start w:val="1"/>
      <w:numFmt w:val="lowerLetter"/>
      <w:lvlText w:val="(%1)"/>
      <w:lvlJc w:val="left"/>
      <w:pPr>
        <w:ind w:left="744" w:hanging="384"/>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907594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290FA6"/>
    <w:multiLevelType w:val="hybridMultilevel"/>
    <w:tmpl w:val="31DAD860"/>
    <w:lvl w:ilvl="0" w:tplc="D62274CE">
      <w:start w:val="1"/>
      <w:numFmt w:val="lowerRoman"/>
      <w:lvlText w:val="%1)"/>
      <w:lvlJc w:val="left"/>
      <w:pPr>
        <w:ind w:left="128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417CEC"/>
    <w:multiLevelType w:val="hybridMultilevel"/>
    <w:tmpl w:val="F0942196"/>
    <w:lvl w:ilvl="0" w:tplc="D422A548">
      <w:start w:val="1"/>
      <w:numFmt w:val="decimal"/>
      <w:lvlText w:val="%1."/>
      <w:lvlJc w:val="left"/>
      <w:pPr>
        <w:ind w:left="720" w:hanging="360"/>
      </w:pPr>
      <w:rPr>
        <w:rFonts w:hint="default"/>
      </w:rPr>
    </w:lvl>
    <w:lvl w:ilvl="1" w:tplc="D4A45826">
      <w:start w:val="1"/>
      <w:numFmt w:val="lowerLetter"/>
      <w:lvlText w:val="(%2)"/>
      <w:lvlJc w:val="left"/>
      <w:pPr>
        <w:ind w:left="1476" w:hanging="396"/>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7FD27F9"/>
    <w:multiLevelType w:val="hybridMultilevel"/>
    <w:tmpl w:val="D67E1E34"/>
    <w:lvl w:ilvl="0" w:tplc="67E8B518">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D08235E"/>
    <w:multiLevelType w:val="hybridMultilevel"/>
    <w:tmpl w:val="2A9054AC"/>
    <w:lvl w:ilvl="0" w:tplc="8646978E">
      <w:start w:val="1"/>
      <w:numFmt w:val="lowerRoman"/>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6FBB3494"/>
    <w:multiLevelType w:val="hybridMultilevel"/>
    <w:tmpl w:val="12C8E0FA"/>
    <w:lvl w:ilvl="0" w:tplc="7F5C51AC">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33213D"/>
    <w:multiLevelType w:val="hybridMultilevel"/>
    <w:tmpl w:val="616CE1AE"/>
    <w:lvl w:ilvl="0" w:tplc="D04CB092">
      <w:start w:val="1"/>
      <w:numFmt w:val="lowerLetter"/>
      <w:lvlText w:val="(%1)"/>
      <w:lvlJc w:val="left"/>
      <w:pPr>
        <w:ind w:left="732" w:hanging="372"/>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703B6434"/>
    <w:multiLevelType w:val="multilevel"/>
    <w:tmpl w:val="A6B86048"/>
    <w:lvl w:ilvl="0">
      <w:start w:val="1"/>
      <w:numFmt w:val="decimal"/>
      <w:pStyle w:val="Level1"/>
      <w:lvlText w:val="%1"/>
      <w:lvlJc w:val="left"/>
      <w:pPr>
        <w:tabs>
          <w:tab w:val="num" w:pos="680"/>
        </w:tabs>
        <w:ind w:left="680" w:hanging="680"/>
      </w:pPr>
      <w:rPr>
        <w:rFonts w:ascii="Times New Roman" w:hAnsi="Times New Roman" w:cs="Times New Roman" w:hint="default"/>
        <w:b/>
        <w:i w:val="0"/>
        <w:sz w:val="24"/>
        <w:szCs w:val="24"/>
      </w:rPr>
    </w:lvl>
    <w:lvl w:ilvl="1">
      <w:start w:val="1"/>
      <w:numFmt w:val="decimal"/>
      <w:pStyle w:val="Level2"/>
      <w:lvlText w:val="%1.%2"/>
      <w:lvlJc w:val="left"/>
      <w:pPr>
        <w:tabs>
          <w:tab w:val="num" w:pos="680"/>
        </w:tabs>
        <w:ind w:left="680" w:hanging="680"/>
      </w:pPr>
      <w:rPr>
        <w:rFonts w:ascii="Times New Roman" w:hAnsi="Times New Roman" w:cs="Times New Roman" w:hint="default"/>
        <w:b w:val="0"/>
        <w:i w:val="0"/>
        <w:sz w:val="24"/>
        <w:szCs w:val="24"/>
      </w:rPr>
    </w:lvl>
    <w:lvl w:ilvl="2">
      <w:start w:val="1"/>
      <w:numFmt w:val="decimal"/>
      <w:pStyle w:val="Level3"/>
      <w:lvlText w:val="%1.%2.%3"/>
      <w:lvlJc w:val="left"/>
      <w:pPr>
        <w:tabs>
          <w:tab w:val="num" w:pos="1941"/>
        </w:tabs>
        <w:ind w:left="1941" w:hanging="681"/>
      </w:pPr>
      <w:rPr>
        <w:rFonts w:ascii="Times New Roman" w:hAnsi="Times New Roman" w:cs="Times New Roman" w:hint="default"/>
        <w:b w:val="0"/>
        <w:i w:val="0"/>
        <w:iCs w:val="0"/>
        <w:caps w:val="0"/>
        <w:smallCaps w:val="0"/>
        <w:strike w:val="0"/>
        <w:dstrike w:val="0"/>
        <w:vanish w:val="0"/>
        <w:color w:val="000000"/>
        <w:spacing w:val="0"/>
        <w:kern w:val="0"/>
        <w:position w:val="0"/>
        <w:sz w:val="24"/>
        <w:szCs w:val="24"/>
        <w:u w:val="none"/>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i w:val="0"/>
        <w:sz w:val="24"/>
        <w:szCs w:val="24"/>
      </w:rPr>
    </w:lvl>
    <w:lvl w:ilvl="4">
      <w:start w:val="1"/>
      <w:numFmt w:val="lowerLetter"/>
      <w:pStyle w:val="Level5"/>
      <w:lvlText w:val="(%5)"/>
      <w:lvlJc w:val="left"/>
      <w:pPr>
        <w:tabs>
          <w:tab w:val="num" w:pos="2608"/>
        </w:tabs>
        <w:ind w:left="2608" w:hanging="567"/>
      </w:pPr>
      <w:rPr>
        <w:rFonts w:ascii="Times New Roman" w:hAnsi="Times New Roman" w:cs="Times New Roman" w:hint="default"/>
        <w:b w:val="0"/>
        <w:i w:val="0"/>
        <w:sz w:val="24"/>
      </w:rPr>
    </w:lvl>
    <w:lvl w:ilvl="5">
      <w:start w:val="1"/>
      <w:numFmt w:val="upperRoman"/>
      <w:pStyle w:val="Level6"/>
      <w:lvlText w:val="(%6)"/>
      <w:lvlJc w:val="left"/>
      <w:pPr>
        <w:tabs>
          <w:tab w:val="num" w:pos="3289"/>
        </w:tabs>
        <w:ind w:left="3289" w:hanging="681"/>
      </w:pPr>
      <w:rPr>
        <w:rFonts w:ascii="Arial" w:hAnsi="Arial" w:cs="Times New Roman" w:hint="default"/>
        <w:b w:val="0"/>
        <w:i w:val="0"/>
        <w:sz w:val="20"/>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15" w15:restartNumberingAfterBreak="0">
    <w:nsid w:val="74D843A8"/>
    <w:multiLevelType w:val="hybridMultilevel"/>
    <w:tmpl w:val="5EAC8A10"/>
    <w:lvl w:ilvl="0" w:tplc="E9E6B790">
      <w:start w:val="1"/>
      <w:numFmt w:val="decimal"/>
      <w:lvlText w:val="Schedule %1"/>
      <w:lvlJc w:val="left"/>
      <w:pPr>
        <w:ind w:left="720" w:hanging="360"/>
      </w:pPr>
      <w:rPr>
        <w:rFonts w:ascii="Times New Roman" w:hAnsi="Times New Roman" w:cs="Times New Roman" w:hint="default"/>
        <w:b/>
        <w:u w:val="non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78243F1D"/>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A501E4B"/>
    <w:multiLevelType w:val="singleLevel"/>
    <w:tmpl w:val="0809000F"/>
    <w:lvl w:ilvl="0">
      <w:start w:val="1"/>
      <w:numFmt w:val="decimal"/>
      <w:lvlText w:val="%1."/>
      <w:lvlJc w:val="left"/>
      <w:pPr>
        <w:tabs>
          <w:tab w:val="num" w:pos="360"/>
        </w:tabs>
        <w:ind w:left="360" w:hanging="360"/>
      </w:pPr>
    </w:lvl>
  </w:abstractNum>
  <w:abstractNum w:abstractNumId="18" w15:restartNumberingAfterBreak="0">
    <w:nsid w:val="7D0044AE"/>
    <w:multiLevelType w:val="multilevel"/>
    <w:tmpl w:val="DA80046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
  </w:num>
  <w:num w:numId="3">
    <w:abstractNumId w:val="8"/>
  </w:num>
  <w:num w:numId="4">
    <w:abstractNumId w:val="12"/>
  </w:num>
  <w:num w:numId="5">
    <w:abstractNumId w:val="14"/>
  </w:num>
  <w:num w:numId="6">
    <w:abstractNumId w:val="18"/>
  </w:num>
  <w:num w:numId="7">
    <w:abstractNumId w:val="2"/>
  </w:num>
  <w:num w:numId="8">
    <w:abstractNumId w:val="3"/>
  </w:num>
  <w:num w:numId="9">
    <w:abstractNumId w:val="5"/>
  </w:num>
  <w:num w:numId="10">
    <w:abstractNumId w:val="7"/>
  </w:num>
  <w:num w:numId="11">
    <w:abstractNumId w:val="9"/>
  </w:num>
  <w:num w:numId="12">
    <w:abstractNumId w:val="10"/>
  </w:num>
  <w:num w:numId="13">
    <w:abstractNumId w:val="4"/>
  </w:num>
  <w:num w:numId="14">
    <w:abstractNumId w:val="13"/>
  </w:num>
  <w:num w:numId="15">
    <w:abstractNumId w:val="0"/>
  </w:num>
  <w:num w:numId="16">
    <w:abstractNumId w:val="6"/>
  </w:num>
  <w:num w:numId="17">
    <w:abstractNumId w:val="15"/>
  </w:num>
  <w:num w:numId="18">
    <w:abstractNumId w:val="11"/>
  </w:num>
  <w:num w:numId="19">
    <w:abstractNumId w:val="16"/>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27"/>
    <w:rsid w:val="000024DB"/>
    <w:rsid w:val="00004D77"/>
    <w:rsid w:val="00012A56"/>
    <w:rsid w:val="00012B00"/>
    <w:rsid w:val="0001487E"/>
    <w:rsid w:val="00015BDA"/>
    <w:rsid w:val="00016593"/>
    <w:rsid w:val="00020F84"/>
    <w:rsid w:val="00022B23"/>
    <w:rsid w:val="00022FE1"/>
    <w:rsid w:val="00023A90"/>
    <w:rsid w:val="00023D2E"/>
    <w:rsid w:val="00027679"/>
    <w:rsid w:val="00030F04"/>
    <w:rsid w:val="0003131F"/>
    <w:rsid w:val="000404C4"/>
    <w:rsid w:val="000437F5"/>
    <w:rsid w:val="00046747"/>
    <w:rsid w:val="00047F44"/>
    <w:rsid w:val="000615A8"/>
    <w:rsid w:val="0006262C"/>
    <w:rsid w:val="000633C4"/>
    <w:rsid w:val="0006461B"/>
    <w:rsid w:val="00066EDF"/>
    <w:rsid w:val="0007358F"/>
    <w:rsid w:val="00075EEE"/>
    <w:rsid w:val="000805DC"/>
    <w:rsid w:val="0008141D"/>
    <w:rsid w:val="00083867"/>
    <w:rsid w:val="0008710E"/>
    <w:rsid w:val="000931A5"/>
    <w:rsid w:val="000947F3"/>
    <w:rsid w:val="00095E0D"/>
    <w:rsid w:val="0009624E"/>
    <w:rsid w:val="000A6C12"/>
    <w:rsid w:val="000B5262"/>
    <w:rsid w:val="000B64C2"/>
    <w:rsid w:val="000B7A6D"/>
    <w:rsid w:val="000C3D22"/>
    <w:rsid w:val="000C5122"/>
    <w:rsid w:val="000C6044"/>
    <w:rsid w:val="000D6905"/>
    <w:rsid w:val="000E06E5"/>
    <w:rsid w:val="000E7EA9"/>
    <w:rsid w:val="000F6685"/>
    <w:rsid w:val="000F6F79"/>
    <w:rsid w:val="001016FC"/>
    <w:rsid w:val="00101D8F"/>
    <w:rsid w:val="00103CDE"/>
    <w:rsid w:val="00105847"/>
    <w:rsid w:val="001066E9"/>
    <w:rsid w:val="00110B44"/>
    <w:rsid w:val="001119CB"/>
    <w:rsid w:val="00112CC6"/>
    <w:rsid w:val="0011502D"/>
    <w:rsid w:val="00116B03"/>
    <w:rsid w:val="00116CD6"/>
    <w:rsid w:val="00117E25"/>
    <w:rsid w:val="001237F7"/>
    <w:rsid w:val="00125E52"/>
    <w:rsid w:val="00125F22"/>
    <w:rsid w:val="00131508"/>
    <w:rsid w:val="00133358"/>
    <w:rsid w:val="00133727"/>
    <w:rsid w:val="00134796"/>
    <w:rsid w:val="001361B1"/>
    <w:rsid w:val="00142BED"/>
    <w:rsid w:val="0014391A"/>
    <w:rsid w:val="00147B3B"/>
    <w:rsid w:val="0015050B"/>
    <w:rsid w:val="00150B76"/>
    <w:rsid w:val="00152461"/>
    <w:rsid w:val="00152728"/>
    <w:rsid w:val="00153AEF"/>
    <w:rsid w:val="00154086"/>
    <w:rsid w:val="00154305"/>
    <w:rsid w:val="00155610"/>
    <w:rsid w:val="00156F41"/>
    <w:rsid w:val="0016567C"/>
    <w:rsid w:val="00165A72"/>
    <w:rsid w:val="00165AAC"/>
    <w:rsid w:val="00170B96"/>
    <w:rsid w:val="00172866"/>
    <w:rsid w:val="00177650"/>
    <w:rsid w:val="001800C7"/>
    <w:rsid w:val="001819DA"/>
    <w:rsid w:val="001825AA"/>
    <w:rsid w:val="00182D9F"/>
    <w:rsid w:val="00184A73"/>
    <w:rsid w:val="0018698B"/>
    <w:rsid w:val="00187866"/>
    <w:rsid w:val="00192ACB"/>
    <w:rsid w:val="00194A50"/>
    <w:rsid w:val="0019558A"/>
    <w:rsid w:val="001A0C4D"/>
    <w:rsid w:val="001A51EB"/>
    <w:rsid w:val="001A5322"/>
    <w:rsid w:val="001A6792"/>
    <w:rsid w:val="001B1C68"/>
    <w:rsid w:val="001C0028"/>
    <w:rsid w:val="001C0EC3"/>
    <w:rsid w:val="001C1A14"/>
    <w:rsid w:val="001C5EC1"/>
    <w:rsid w:val="001D16FB"/>
    <w:rsid w:val="001D2D6F"/>
    <w:rsid w:val="001D3527"/>
    <w:rsid w:val="001D6FF5"/>
    <w:rsid w:val="001E08C7"/>
    <w:rsid w:val="001E243E"/>
    <w:rsid w:val="001E4CE9"/>
    <w:rsid w:val="001E6B8D"/>
    <w:rsid w:val="001E7B34"/>
    <w:rsid w:val="001F4138"/>
    <w:rsid w:val="001F474B"/>
    <w:rsid w:val="00201893"/>
    <w:rsid w:val="00204DBA"/>
    <w:rsid w:val="0021057F"/>
    <w:rsid w:val="00213EC2"/>
    <w:rsid w:val="00214AE6"/>
    <w:rsid w:val="00222383"/>
    <w:rsid w:val="00224D64"/>
    <w:rsid w:val="002252EE"/>
    <w:rsid w:val="00231330"/>
    <w:rsid w:val="002321BD"/>
    <w:rsid w:val="00236542"/>
    <w:rsid w:val="00240194"/>
    <w:rsid w:val="00240C38"/>
    <w:rsid w:val="00243581"/>
    <w:rsid w:val="00250046"/>
    <w:rsid w:val="002546CC"/>
    <w:rsid w:val="00257046"/>
    <w:rsid w:val="00257F81"/>
    <w:rsid w:val="002609C6"/>
    <w:rsid w:val="00260DFD"/>
    <w:rsid w:val="00263972"/>
    <w:rsid w:val="00265232"/>
    <w:rsid w:val="0027220E"/>
    <w:rsid w:val="00274794"/>
    <w:rsid w:val="00276593"/>
    <w:rsid w:val="002767B1"/>
    <w:rsid w:val="00277C52"/>
    <w:rsid w:val="00283C2E"/>
    <w:rsid w:val="00284104"/>
    <w:rsid w:val="00292355"/>
    <w:rsid w:val="00293531"/>
    <w:rsid w:val="00296DB2"/>
    <w:rsid w:val="002972C2"/>
    <w:rsid w:val="002A1C2F"/>
    <w:rsid w:val="002B00E1"/>
    <w:rsid w:val="002B1262"/>
    <w:rsid w:val="002B24DF"/>
    <w:rsid w:val="002B2DBA"/>
    <w:rsid w:val="002C06A1"/>
    <w:rsid w:val="002C48D4"/>
    <w:rsid w:val="002D7F62"/>
    <w:rsid w:val="002E4A07"/>
    <w:rsid w:val="002F1EC5"/>
    <w:rsid w:val="002F30AC"/>
    <w:rsid w:val="002F3C72"/>
    <w:rsid w:val="002F59FF"/>
    <w:rsid w:val="002F718D"/>
    <w:rsid w:val="0031039E"/>
    <w:rsid w:val="0031058D"/>
    <w:rsid w:val="0031072F"/>
    <w:rsid w:val="00312A57"/>
    <w:rsid w:val="00312B9A"/>
    <w:rsid w:val="00314237"/>
    <w:rsid w:val="00314AD4"/>
    <w:rsid w:val="00314FCA"/>
    <w:rsid w:val="0031513D"/>
    <w:rsid w:val="00315A0B"/>
    <w:rsid w:val="0031636C"/>
    <w:rsid w:val="003203FF"/>
    <w:rsid w:val="00326A74"/>
    <w:rsid w:val="00326D6F"/>
    <w:rsid w:val="00331160"/>
    <w:rsid w:val="00331792"/>
    <w:rsid w:val="00337986"/>
    <w:rsid w:val="003435A6"/>
    <w:rsid w:val="00344050"/>
    <w:rsid w:val="00346999"/>
    <w:rsid w:val="003578A1"/>
    <w:rsid w:val="003626B7"/>
    <w:rsid w:val="0036297C"/>
    <w:rsid w:val="003649CB"/>
    <w:rsid w:val="003650FD"/>
    <w:rsid w:val="00366664"/>
    <w:rsid w:val="00367430"/>
    <w:rsid w:val="00367812"/>
    <w:rsid w:val="00370DF0"/>
    <w:rsid w:val="00371C51"/>
    <w:rsid w:val="00372E43"/>
    <w:rsid w:val="00373490"/>
    <w:rsid w:val="00376D01"/>
    <w:rsid w:val="00376D44"/>
    <w:rsid w:val="0038392F"/>
    <w:rsid w:val="003842C0"/>
    <w:rsid w:val="003857E9"/>
    <w:rsid w:val="003902DC"/>
    <w:rsid w:val="003906F1"/>
    <w:rsid w:val="00391413"/>
    <w:rsid w:val="003939E2"/>
    <w:rsid w:val="003A3C24"/>
    <w:rsid w:val="003A7814"/>
    <w:rsid w:val="003B60C6"/>
    <w:rsid w:val="003B61A9"/>
    <w:rsid w:val="003C5685"/>
    <w:rsid w:val="003C6B6D"/>
    <w:rsid w:val="003D0224"/>
    <w:rsid w:val="003D1CCB"/>
    <w:rsid w:val="003D3978"/>
    <w:rsid w:val="003D5044"/>
    <w:rsid w:val="003D53E0"/>
    <w:rsid w:val="003E095B"/>
    <w:rsid w:val="003E319E"/>
    <w:rsid w:val="003E35AB"/>
    <w:rsid w:val="003E37A2"/>
    <w:rsid w:val="003E7B36"/>
    <w:rsid w:val="003F4C51"/>
    <w:rsid w:val="00406F04"/>
    <w:rsid w:val="00407A11"/>
    <w:rsid w:val="00412E36"/>
    <w:rsid w:val="00421BC1"/>
    <w:rsid w:val="00422047"/>
    <w:rsid w:val="004221A5"/>
    <w:rsid w:val="00432064"/>
    <w:rsid w:val="004321CA"/>
    <w:rsid w:val="004332C8"/>
    <w:rsid w:val="00433F37"/>
    <w:rsid w:val="0043469B"/>
    <w:rsid w:val="00435612"/>
    <w:rsid w:val="00436AB3"/>
    <w:rsid w:val="00437939"/>
    <w:rsid w:val="00444CE5"/>
    <w:rsid w:val="00444E78"/>
    <w:rsid w:val="00451426"/>
    <w:rsid w:val="00455F88"/>
    <w:rsid w:val="00460463"/>
    <w:rsid w:val="00462751"/>
    <w:rsid w:val="00470743"/>
    <w:rsid w:val="00472FAC"/>
    <w:rsid w:val="0047416F"/>
    <w:rsid w:val="004800F0"/>
    <w:rsid w:val="0048011D"/>
    <w:rsid w:val="00480839"/>
    <w:rsid w:val="00480D36"/>
    <w:rsid w:val="004815DD"/>
    <w:rsid w:val="00482F61"/>
    <w:rsid w:val="00483502"/>
    <w:rsid w:val="004838BE"/>
    <w:rsid w:val="004847BB"/>
    <w:rsid w:val="00493E61"/>
    <w:rsid w:val="004940E3"/>
    <w:rsid w:val="004973C7"/>
    <w:rsid w:val="004A109A"/>
    <w:rsid w:val="004A1231"/>
    <w:rsid w:val="004A21C8"/>
    <w:rsid w:val="004A6873"/>
    <w:rsid w:val="004A7CF1"/>
    <w:rsid w:val="004B01AC"/>
    <w:rsid w:val="004B0B41"/>
    <w:rsid w:val="004C004D"/>
    <w:rsid w:val="004C40E5"/>
    <w:rsid w:val="004C42F7"/>
    <w:rsid w:val="004C458A"/>
    <w:rsid w:val="004C77AD"/>
    <w:rsid w:val="004C7B93"/>
    <w:rsid w:val="004D76A8"/>
    <w:rsid w:val="004D780F"/>
    <w:rsid w:val="004E4C2D"/>
    <w:rsid w:val="004F032A"/>
    <w:rsid w:val="0050619B"/>
    <w:rsid w:val="0051287E"/>
    <w:rsid w:val="00515A26"/>
    <w:rsid w:val="00522144"/>
    <w:rsid w:val="00525D2D"/>
    <w:rsid w:val="00530116"/>
    <w:rsid w:val="0053121B"/>
    <w:rsid w:val="00531422"/>
    <w:rsid w:val="00536015"/>
    <w:rsid w:val="00545DFD"/>
    <w:rsid w:val="0054617D"/>
    <w:rsid w:val="0055645F"/>
    <w:rsid w:val="00563AD3"/>
    <w:rsid w:val="00564D2F"/>
    <w:rsid w:val="00570146"/>
    <w:rsid w:val="005746D0"/>
    <w:rsid w:val="005765A2"/>
    <w:rsid w:val="005814FF"/>
    <w:rsid w:val="0058342F"/>
    <w:rsid w:val="00583E33"/>
    <w:rsid w:val="00585138"/>
    <w:rsid w:val="00587E81"/>
    <w:rsid w:val="005921C9"/>
    <w:rsid w:val="0059359B"/>
    <w:rsid w:val="00594934"/>
    <w:rsid w:val="005961BB"/>
    <w:rsid w:val="00597DBC"/>
    <w:rsid w:val="005A273F"/>
    <w:rsid w:val="005A4423"/>
    <w:rsid w:val="005A51E6"/>
    <w:rsid w:val="005A5A92"/>
    <w:rsid w:val="005A74AD"/>
    <w:rsid w:val="005A78F9"/>
    <w:rsid w:val="005B0B8E"/>
    <w:rsid w:val="005B2437"/>
    <w:rsid w:val="005B37CD"/>
    <w:rsid w:val="005D001B"/>
    <w:rsid w:val="005D247C"/>
    <w:rsid w:val="005D2A86"/>
    <w:rsid w:val="005D3EF8"/>
    <w:rsid w:val="005D7974"/>
    <w:rsid w:val="005E277D"/>
    <w:rsid w:val="005E62D7"/>
    <w:rsid w:val="005E7133"/>
    <w:rsid w:val="005E7978"/>
    <w:rsid w:val="005F0979"/>
    <w:rsid w:val="005F0DBB"/>
    <w:rsid w:val="005F0ED8"/>
    <w:rsid w:val="005F303A"/>
    <w:rsid w:val="005F3220"/>
    <w:rsid w:val="0060024F"/>
    <w:rsid w:val="00604B63"/>
    <w:rsid w:val="00606BC2"/>
    <w:rsid w:val="0061045F"/>
    <w:rsid w:val="00615902"/>
    <w:rsid w:val="0061705D"/>
    <w:rsid w:val="0061719B"/>
    <w:rsid w:val="006279AF"/>
    <w:rsid w:val="006313ED"/>
    <w:rsid w:val="00632E41"/>
    <w:rsid w:val="0063359A"/>
    <w:rsid w:val="00634661"/>
    <w:rsid w:val="006360F7"/>
    <w:rsid w:val="0063702B"/>
    <w:rsid w:val="00637633"/>
    <w:rsid w:val="006430C8"/>
    <w:rsid w:val="00647911"/>
    <w:rsid w:val="00647C2F"/>
    <w:rsid w:val="00651FFD"/>
    <w:rsid w:val="0065214B"/>
    <w:rsid w:val="0065796E"/>
    <w:rsid w:val="0066127D"/>
    <w:rsid w:val="006615E7"/>
    <w:rsid w:val="006642B1"/>
    <w:rsid w:val="00666904"/>
    <w:rsid w:val="0066728A"/>
    <w:rsid w:val="00667C9F"/>
    <w:rsid w:val="00670A0F"/>
    <w:rsid w:val="00680B18"/>
    <w:rsid w:val="0068123C"/>
    <w:rsid w:val="006820BA"/>
    <w:rsid w:val="00686251"/>
    <w:rsid w:val="00692860"/>
    <w:rsid w:val="00692E8D"/>
    <w:rsid w:val="00696953"/>
    <w:rsid w:val="006A1360"/>
    <w:rsid w:val="006A278D"/>
    <w:rsid w:val="006A31E6"/>
    <w:rsid w:val="006A4831"/>
    <w:rsid w:val="006A6F89"/>
    <w:rsid w:val="006B1FFB"/>
    <w:rsid w:val="006C229B"/>
    <w:rsid w:val="006C53E5"/>
    <w:rsid w:val="006C5580"/>
    <w:rsid w:val="006C6DA4"/>
    <w:rsid w:val="006D3681"/>
    <w:rsid w:val="006D4234"/>
    <w:rsid w:val="006D74BF"/>
    <w:rsid w:val="006D75BB"/>
    <w:rsid w:val="006E23D1"/>
    <w:rsid w:val="006E3316"/>
    <w:rsid w:val="006E5D8A"/>
    <w:rsid w:val="006F2B62"/>
    <w:rsid w:val="006F5FC4"/>
    <w:rsid w:val="006F67A4"/>
    <w:rsid w:val="006F67C8"/>
    <w:rsid w:val="007003B2"/>
    <w:rsid w:val="0070168A"/>
    <w:rsid w:val="00702E0D"/>
    <w:rsid w:val="007066EB"/>
    <w:rsid w:val="007104F2"/>
    <w:rsid w:val="00710DF1"/>
    <w:rsid w:val="00711322"/>
    <w:rsid w:val="00713620"/>
    <w:rsid w:val="00723D06"/>
    <w:rsid w:val="00724B38"/>
    <w:rsid w:val="007259C0"/>
    <w:rsid w:val="007273D3"/>
    <w:rsid w:val="007325F0"/>
    <w:rsid w:val="00732924"/>
    <w:rsid w:val="00734059"/>
    <w:rsid w:val="00734993"/>
    <w:rsid w:val="007363B8"/>
    <w:rsid w:val="0074004C"/>
    <w:rsid w:val="007422BD"/>
    <w:rsid w:val="0074379D"/>
    <w:rsid w:val="0074391A"/>
    <w:rsid w:val="00745067"/>
    <w:rsid w:val="0074630D"/>
    <w:rsid w:val="00751451"/>
    <w:rsid w:val="00756DE9"/>
    <w:rsid w:val="0075768F"/>
    <w:rsid w:val="00762E6A"/>
    <w:rsid w:val="00770CEE"/>
    <w:rsid w:val="00771F26"/>
    <w:rsid w:val="00774E24"/>
    <w:rsid w:val="00774F4D"/>
    <w:rsid w:val="00777C88"/>
    <w:rsid w:val="00780454"/>
    <w:rsid w:val="007821C4"/>
    <w:rsid w:val="0078504D"/>
    <w:rsid w:val="00790AD9"/>
    <w:rsid w:val="0079315A"/>
    <w:rsid w:val="00793478"/>
    <w:rsid w:val="00795492"/>
    <w:rsid w:val="007A1DA3"/>
    <w:rsid w:val="007A3F25"/>
    <w:rsid w:val="007A4A5F"/>
    <w:rsid w:val="007A5329"/>
    <w:rsid w:val="007A57CF"/>
    <w:rsid w:val="007B48AD"/>
    <w:rsid w:val="007B7318"/>
    <w:rsid w:val="007C206F"/>
    <w:rsid w:val="007C62B5"/>
    <w:rsid w:val="007C70DF"/>
    <w:rsid w:val="007D00F9"/>
    <w:rsid w:val="007D01AC"/>
    <w:rsid w:val="007D1949"/>
    <w:rsid w:val="007D4A99"/>
    <w:rsid w:val="007D6A68"/>
    <w:rsid w:val="007E4BDB"/>
    <w:rsid w:val="007E4C8D"/>
    <w:rsid w:val="007E5695"/>
    <w:rsid w:val="007E5BE2"/>
    <w:rsid w:val="007F03C3"/>
    <w:rsid w:val="007F1DED"/>
    <w:rsid w:val="007F40F5"/>
    <w:rsid w:val="007F4D66"/>
    <w:rsid w:val="007F7F5D"/>
    <w:rsid w:val="00802901"/>
    <w:rsid w:val="00803BC8"/>
    <w:rsid w:val="00804E18"/>
    <w:rsid w:val="00804E20"/>
    <w:rsid w:val="0080504E"/>
    <w:rsid w:val="00805178"/>
    <w:rsid w:val="0080542A"/>
    <w:rsid w:val="00810B8C"/>
    <w:rsid w:val="00821EAA"/>
    <w:rsid w:val="00822B67"/>
    <w:rsid w:val="00823CB2"/>
    <w:rsid w:val="0082451C"/>
    <w:rsid w:val="008255DA"/>
    <w:rsid w:val="008266EB"/>
    <w:rsid w:val="0083790F"/>
    <w:rsid w:val="00841748"/>
    <w:rsid w:val="00853654"/>
    <w:rsid w:val="00856106"/>
    <w:rsid w:val="008561B4"/>
    <w:rsid w:val="00856A41"/>
    <w:rsid w:val="0086069C"/>
    <w:rsid w:val="008630B7"/>
    <w:rsid w:val="00863B89"/>
    <w:rsid w:val="00864BDB"/>
    <w:rsid w:val="00867AF8"/>
    <w:rsid w:val="00870266"/>
    <w:rsid w:val="0087630E"/>
    <w:rsid w:val="00877E05"/>
    <w:rsid w:val="00880C68"/>
    <w:rsid w:val="00881E2E"/>
    <w:rsid w:val="0088713B"/>
    <w:rsid w:val="00894672"/>
    <w:rsid w:val="008A1B0D"/>
    <w:rsid w:val="008A63D2"/>
    <w:rsid w:val="008B3CA0"/>
    <w:rsid w:val="008B6B03"/>
    <w:rsid w:val="008C078B"/>
    <w:rsid w:val="008C331D"/>
    <w:rsid w:val="008C3B14"/>
    <w:rsid w:val="008C656A"/>
    <w:rsid w:val="008D0A67"/>
    <w:rsid w:val="008D21B4"/>
    <w:rsid w:val="008D6E64"/>
    <w:rsid w:val="008D76D7"/>
    <w:rsid w:val="008E0DC1"/>
    <w:rsid w:val="008E4565"/>
    <w:rsid w:val="008E5E80"/>
    <w:rsid w:val="008E69D3"/>
    <w:rsid w:val="008E737B"/>
    <w:rsid w:val="008E7D93"/>
    <w:rsid w:val="008F0AB1"/>
    <w:rsid w:val="008F1522"/>
    <w:rsid w:val="008F532A"/>
    <w:rsid w:val="00902F6B"/>
    <w:rsid w:val="00906A34"/>
    <w:rsid w:val="00912D28"/>
    <w:rsid w:val="009228BE"/>
    <w:rsid w:val="00922978"/>
    <w:rsid w:val="009313D0"/>
    <w:rsid w:val="00932168"/>
    <w:rsid w:val="00934A5A"/>
    <w:rsid w:val="009355A4"/>
    <w:rsid w:val="00935FEC"/>
    <w:rsid w:val="00937042"/>
    <w:rsid w:val="009376ED"/>
    <w:rsid w:val="00937A34"/>
    <w:rsid w:val="009471A0"/>
    <w:rsid w:val="00950CEB"/>
    <w:rsid w:val="00953497"/>
    <w:rsid w:val="00956E27"/>
    <w:rsid w:val="00960A01"/>
    <w:rsid w:val="00962CE7"/>
    <w:rsid w:val="00964C7E"/>
    <w:rsid w:val="009728B3"/>
    <w:rsid w:val="00974CFD"/>
    <w:rsid w:val="00983180"/>
    <w:rsid w:val="00985BEB"/>
    <w:rsid w:val="00991ECA"/>
    <w:rsid w:val="00992F6C"/>
    <w:rsid w:val="00993F28"/>
    <w:rsid w:val="00997A02"/>
    <w:rsid w:val="009A02F3"/>
    <w:rsid w:val="009A1D9B"/>
    <w:rsid w:val="009A41A1"/>
    <w:rsid w:val="009A5273"/>
    <w:rsid w:val="009A5B21"/>
    <w:rsid w:val="009A631D"/>
    <w:rsid w:val="009A755D"/>
    <w:rsid w:val="009B1B14"/>
    <w:rsid w:val="009B47FC"/>
    <w:rsid w:val="009B4CD7"/>
    <w:rsid w:val="009B6432"/>
    <w:rsid w:val="009C0DE5"/>
    <w:rsid w:val="009C1DD0"/>
    <w:rsid w:val="009C2450"/>
    <w:rsid w:val="009C3382"/>
    <w:rsid w:val="009C3A9C"/>
    <w:rsid w:val="009C4055"/>
    <w:rsid w:val="009C4F3E"/>
    <w:rsid w:val="009C69E3"/>
    <w:rsid w:val="009C6F79"/>
    <w:rsid w:val="009C703F"/>
    <w:rsid w:val="009C77A3"/>
    <w:rsid w:val="009D1F4F"/>
    <w:rsid w:val="009D22F4"/>
    <w:rsid w:val="009D2603"/>
    <w:rsid w:val="009D4599"/>
    <w:rsid w:val="009D5BC5"/>
    <w:rsid w:val="009D6EC3"/>
    <w:rsid w:val="009E4597"/>
    <w:rsid w:val="009E46DA"/>
    <w:rsid w:val="009F0969"/>
    <w:rsid w:val="009F1A6F"/>
    <w:rsid w:val="009F2DFA"/>
    <w:rsid w:val="009F4A18"/>
    <w:rsid w:val="009F6911"/>
    <w:rsid w:val="00A020F8"/>
    <w:rsid w:val="00A10AC1"/>
    <w:rsid w:val="00A11AB9"/>
    <w:rsid w:val="00A11CA6"/>
    <w:rsid w:val="00A15032"/>
    <w:rsid w:val="00A1538E"/>
    <w:rsid w:val="00A177BA"/>
    <w:rsid w:val="00A22B27"/>
    <w:rsid w:val="00A24DC7"/>
    <w:rsid w:val="00A347BC"/>
    <w:rsid w:val="00A37230"/>
    <w:rsid w:val="00A4460B"/>
    <w:rsid w:val="00A504BA"/>
    <w:rsid w:val="00A552F3"/>
    <w:rsid w:val="00A5660F"/>
    <w:rsid w:val="00A56A7B"/>
    <w:rsid w:val="00A61896"/>
    <w:rsid w:val="00A61F76"/>
    <w:rsid w:val="00A626B9"/>
    <w:rsid w:val="00A65486"/>
    <w:rsid w:val="00A7072A"/>
    <w:rsid w:val="00A719A1"/>
    <w:rsid w:val="00A720AE"/>
    <w:rsid w:val="00A73C74"/>
    <w:rsid w:val="00A766EB"/>
    <w:rsid w:val="00A81CDF"/>
    <w:rsid w:val="00A93B27"/>
    <w:rsid w:val="00AA5913"/>
    <w:rsid w:val="00AA63DC"/>
    <w:rsid w:val="00AA64E8"/>
    <w:rsid w:val="00AB2A56"/>
    <w:rsid w:val="00AB43DD"/>
    <w:rsid w:val="00AB49F0"/>
    <w:rsid w:val="00AB4FA4"/>
    <w:rsid w:val="00AB5D93"/>
    <w:rsid w:val="00AB613F"/>
    <w:rsid w:val="00AB6E51"/>
    <w:rsid w:val="00AB7C91"/>
    <w:rsid w:val="00AB7D48"/>
    <w:rsid w:val="00AC0DEA"/>
    <w:rsid w:val="00AC50B4"/>
    <w:rsid w:val="00AC52C4"/>
    <w:rsid w:val="00AD3049"/>
    <w:rsid w:val="00AE014F"/>
    <w:rsid w:val="00AE0B6C"/>
    <w:rsid w:val="00AE33AD"/>
    <w:rsid w:val="00AE3C2C"/>
    <w:rsid w:val="00AE3D9D"/>
    <w:rsid w:val="00AE4997"/>
    <w:rsid w:val="00AE5D8F"/>
    <w:rsid w:val="00AF03EB"/>
    <w:rsid w:val="00AF0A05"/>
    <w:rsid w:val="00AF1AD7"/>
    <w:rsid w:val="00AF1DA9"/>
    <w:rsid w:val="00AF7CF0"/>
    <w:rsid w:val="00B016A9"/>
    <w:rsid w:val="00B05057"/>
    <w:rsid w:val="00B059D2"/>
    <w:rsid w:val="00B0788F"/>
    <w:rsid w:val="00B10EF3"/>
    <w:rsid w:val="00B1173A"/>
    <w:rsid w:val="00B12CD7"/>
    <w:rsid w:val="00B15018"/>
    <w:rsid w:val="00B1778C"/>
    <w:rsid w:val="00B20559"/>
    <w:rsid w:val="00B21304"/>
    <w:rsid w:val="00B23F09"/>
    <w:rsid w:val="00B25D0A"/>
    <w:rsid w:val="00B30E86"/>
    <w:rsid w:val="00B402C3"/>
    <w:rsid w:val="00B429FA"/>
    <w:rsid w:val="00B43E15"/>
    <w:rsid w:val="00B47D02"/>
    <w:rsid w:val="00B47F90"/>
    <w:rsid w:val="00B51E27"/>
    <w:rsid w:val="00B52A5C"/>
    <w:rsid w:val="00B54FC9"/>
    <w:rsid w:val="00B555DD"/>
    <w:rsid w:val="00B56E7D"/>
    <w:rsid w:val="00B612BB"/>
    <w:rsid w:val="00B6383D"/>
    <w:rsid w:val="00B65081"/>
    <w:rsid w:val="00B657F7"/>
    <w:rsid w:val="00B668F2"/>
    <w:rsid w:val="00B6725F"/>
    <w:rsid w:val="00B67417"/>
    <w:rsid w:val="00B722E7"/>
    <w:rsid w:val="00B72C99"/>
    <w:rsid w:val="00B72D86"/>
    <w:rsid w:val="00B801DA"/>
    <w:rsid w:val="00B806BA"/>
    <w:rsid w:val="00B86A38"/>
    <w:rsid w:val="00B91ACC"/>
    <w:rsid w:val="00B92A67"/>
    <w:rsid w:val="00B9605C"/>
    <w:rsid w:val="00B967C0"/>
    <w:rsid w:val="00BA0346"/>
    <w:rsid w:val="00BA4BCD"/>
    <w:rsid w:val="00BA5B3A"/>
    <w:rsid w:val="00BA6BDD"/>
    <w:rsid w:val="00BB37B0"/>
    <w:rsid w:val="00BB58B4"/>
    <w:rsid w:val="00BB7300"/>
    <w:rsid w:val="00BC0D2B"/>
    <w:rsid w:val="00BC1305"/>
    <w:rsid w:val="00BC2501"/>
    <w:rsid w:val="00BC26BB"/>
    <w:rsid w:val="00BC7627"/>
    <w:rsid w:val="00BC7FAA"/>
    <w:rsid w:val="00BD042C"/>
    <w:rsid w:val="00BD1C8A"/>
    <w:rsid w:val="00BD28AE"/>
    <w:rsid w:val="00BD2C93"/>
    <w:rsid w:val="00BD2D2A"/>
    <w:rsid w:val="00BD3672"/>
    <w:rsid w:val="00BD4AD0"/>
    <w:rsid w:val="00BD5F44"/>
    <w:rsid w:val="00BD7B29"/>
    <w:rsid w:val="00BE13C8"/>
    <w:rsid w:val="00BE209D"/>
    <w:rsid w:val="00BF1533"/>
    <w:rsid w:val="00BF427E"/>
    <w:rsid w:val="00BF5D72"/>
    <w:rsid w:val="00BF7DE1"/>
    <w:rsid w:val="00C00270"/>
    <w:rsid w:val="00C023F2"/>
    <w:rsid w:val="00C02AA6"/>
    <w:rsid w:val="00C04508"/>
    <w:rsid w:val="00C06A16"/>
    <w:rsid w:val="00C06D1A"/>
    <w:rsid w:val="00C10D2F"/>
    <w:rsid w:val="00C14BDA"/>
    <w:rsid w:val="00C16F9A"/>
    <w:rsid w:val="00C17991"/>
    <w:rsid w:val="00C335B8"/>
    <w:rsid w:val="00C3386C"/>
    <w:rsid w:val="00C34431"/>
    <w:rsid w:val="00C36F31"/>
    <w:rsid w:val="00C4263D"/>
    <w:rsid w:val="00C50004"/>
    <w:rsid w:val="00C564B5"/>
    <w:rsid w:val="00C60468"/>
    <w:rsid w:val="00C637D2"/>
    <w:rsid w:val="00C6399B"/>
    <w:rsid w:val="00C6401F"/>
    <w:rsid w:val="00C72614"/>
    <w:rsid w:val="00C73CEA"/>
    <w:rsid w:val="00C744A3"/>
    <w:rsid w:val="00C74755"/>
    <w:rsid w:val="00C76F58"/>
    <w:rsid w:val="00C8085C"/>
    <w:rsid w:val="00C80901"/>
    <w:rsid w:val="00C872F7"/>
    <w:rsid w:val="00C92FDE"/>
    <w:rsid w:val="00C9528E"/>
    <w:rsid w:val="00C958FB"/>
    <w:rsid w:val="00CA2188"/>
    <w:rsid w:val="00CA29A1"/>
    <w:rsid w:val="00CA528A"/>
    <w:rsid w:val="00CA794F"/>
    <w:rsid w:val="00CB6B2F"/>
    <w:rsid w:val="00CB6F50"/>
    <w:rsid w:val="00CB75E2"/>
    <w:rsid w:val="00CC00FA"/>
    <w:rsid w:val="00CC1888"/>
    <w:rsid w:val="00CC1D34"/>
    <w:rsid w:val="00CC21F5"/>
    <w:rsid w:val="00CC3950"/>
    <w:rsid w:val="00CC4801"/>
    <w:rsid w:val="00CC5106"/>
    <w:rsid w:val="00CC66EB"/>
    <w:rsid w:val="00CC6D5F"/>
    <w:rsid w:val="00CC7D1D"/>
    <w:rsid w:val="00CD0FDE"/>
    <w:rsid w:val="00CD2372"/>
    <w:rsid w:val="00CD29B1"/>
    <w:rsid w:val="00CD2D46"/>
    <w:rsid w:val="00CD627B"/>
    <w:rsid w:val="00CD7EC0"/>
    <w:rsid w:val="00CE10F1"/>
    <w:rsid w:val="00CE406B"/>
    <w:rsid w:val="00CE60E9"/>
    <w:rsid w:val="00CE65C1"/>
    <w:rsid w:val="00CF330E"/>
    <w:rsid w:val="00CF33B6"/>
    <w:rsid w:val="00CF3F9C"/>
    <w:rsid w:val="00CF6770"/>
    <w:rsid w:val="00D01E3F"/>
    <w:rsid w:val="00D04259"/>
    <w:rsid w:val="00D04CEF"/>
    <w:rsid w:val="00D05A57"/>
    <w:rsid w:val="00D06628"/>
    <w:rsid w:val="00D06884"/>
    <w:rsid w:val="00D13F53"/>
    <w:rsid w:val="00D1411D"/>
    <w:rsid w:val="00D1583E"/>
    <w:rsid w:val="00D15A93"/>
    <w:rsid w:val="00D20742"/>
    <w:rsid w:val="00D2192A"/>
    <w:rsid w:val="00D22E86"/>
    <w:rsid w:val="00D261C4"/>
    <w:rsid w:val="00D262F6"/>
    <w:rsid w:val="00D30F58"/>
    <w:rsid w:val="00D3257F"/>
    <w:rsid w:val="00D326A3"/>
    <w:rsid w:val="00D328BD"/>
    <w:rsid w:val="00D33F5F"/>
    <w:rsid w:val="00D364FB"/>
    <w:rsid w:val="00D3712B"/>
    <w:rsid w:val="00D37775"/>
    <w:rsid w:val="00D37F5A"/>
    <w:rsid w:val="00D47C22"/>
    <w:rsid w:val="00D505BD"/>
    <w:rsid w:val="00D52290"/>
    <w:rsid w:val="00D5358D"/>
    <w:rsid w:val="00D61279"/>
    <w:rsid w:val="00D61853"/>
    <w:rsid w:val="00D61F7C"/>
    <w:rsid w:val="00D63305"/>
    <w:rsid w:val="00D644A0"/>
    <w:rsid w:val="00D660C0"/>
    <w:rsid w:val="00D70BCB"/>
    <w:rsid w:val="00D71638"/>
    <w:rsid w:val="00D719DF"/>
    <w:rsid w:val="00D72067"/>
    <w:rsid w:val="00D72A3A"/>
    <w:rsid w:val="00D731FE"/>
    <w:rsid w:val="00D73C4C"/>
    <w:rsid w:val="00D75816"/>
    <w:rsid w:val="00D75BC4"/>
    <w:rsid w:val="00D76393"/>
    <w:rsid w:val="00D81374"/>
    <w:rsid w:val="00D825B3"/>
    <w:rsid w:val="00D85D99"/>
    <w:rsid w:val="00D8615E"/>
    <w:rsid w:val="00D9081A"/>
    <w:rsid w:val="00D9411A"/>
    <w:rsid w:val="00D978E6"/>
    <w:rsid w:val="00DA3271"/>
    <w:rsid w:val="00DA35AD"/>
    <w:rsid w:val="00DA4C7D"/>
    <w:rsid w:val="00DB066D"/>
    <w:rsid w:val="00DB1869"/>
    <w:rsid w:val="00DB2B5E"/>
    <w:rsid w:val="00DB5287"/>
    <w:rsid w:val="00DB5371"/>
    <w:rsid w:val="00DB599B"/>
    <w:rsid w:val="00DB6DCC"/>
    <w:rsid w:val="00DB7DA8"/>
    <w:rsid w:val="00DC52CB"/>
    <w:rsid w:val="00DD28AE"/>
    <w:rsid w:val="00DD770E"/>
    <w:rsid w:val="00DE456C"/>
    <w:rsid w:val="00DF1E15"/>
    <w:rsid w:val="00DF3E94"/>
    <w:rsid w:val="00DF6765"/>
    <w:rsid w:val="00DF7713"/>
    <w:rsid w:val="00E033CD"/>
    <w:rsid w:val="00E03B93"/>
    <w:rsid w:val="00E11A5D"/>
    <w:rsid w:val="00E1663F"/>
    <w:rsid w:val="00E26355"/>
    <w:rsid w:val="00E3215D"/>
    <w:rsid w:val="00E33F00"/>
    <w:rsid w:val="00E343DD"/>
    <w:rsid w:val="00E34FD0"/>
    <w:rsid w:val="00E351D0"/>
    <w:rsid w:val="00E37D9E"/>
    <w:rsid w:val="00E37EFA"/>
    <w:rsid w:val="00E41C14"/>
    <w:rsid w:val="00E440B0"/>
    <w:rsid w:val="00E44D37"/>
    <w:rsid w:val="00E4773F"/>
    <w:rsid w:val="00E47C00"/>
    <w:rsid w:val="00E5047E"/>
    <w:rsid w:val="00E530E7"/>
    <w:rsid w:val="00E55C53"/>
    <w:rsid w:val="00E608BF"/>
    <w:rsid w:val="00E61596"/>
    <w:rsid w:val="00E61E73"/>
    <w:rsid w:val="00E6308A"/>
    <w:rsid w:val="00E641B4"/>
    <w:rsid w:val="00E661DF"/>
    <w:rsid w:val="00E723E4"/>
    <w:rsid w:val="00E730B7"/>
    <w:rsid w:val="00E76BFC"/>
    <w:rsid w:val="00E83C9D"/>
    <w:rsid w:val="00E85986"/>
    <w:rsid w:val="00E90939"/>
    <w:rsid w:val="00E9697F"/>
    <w:rsid w:val="00EA311F"/>
    <w:rsid w:val="00EA366E"/>
    <w:rsid w:val="00EA64B9"/>
    <w:rsid w:val="00EA66CE"/>
    <w:rsid w:val="00EB0EF5"/>
    <w:rsid w:val="00EB387E"/>
    <w:rsid w:val="00EB3ACA"/>
    <w:rsid w:val="00EB7E43"/>
    <w:rsid w:val="00EC202C"/>
    <w:rsid w:val="00ED0517"/>
    <w:rsid w:val="00ED3B94"/>
    <w:rsid w:val="00ED5591"/>
    <w:rsid w:val="00ED765D"/>
    <w:rsid w:val="00ED782D"/>
    <w:rsid w:val="00EE0017"/>
    <w:rsid w:val="00EE58FF"/>
    <w:rsid w:val="00EE5BCB"/>
    <w:rsid w:val="00EE69E0"/>
    <w:rsid w:val="00EF0D24"/>
    <w:rsid w:val="00F0504F"/>
    <w:rsid w:val="00F06524"/>
    <w:rsid w:val="00F06F39"/>
    <w:rsid w:val="00F10E9A"/>
    <w:rsid w:val="00F11D72"/>
    <w:rsid w:val="00F13755"/>
    <w:rsid w:val="00F138EA"/>
    <w:rsid w:val="00F1587B"/>
    <w:rsid w:val="00F17051"/>
    <w:rsid w:val="00F20D3C"/>
    <w:rsid w:val="00F25CA2"/>
    <w:rsid w:val="00F26420"/>
    <w:rsid w:val="00F45B3B"/>
    <w:rsid w:val="00F52CC8"/>
    <w:rsid w:val="00F5451D"/>
    <w:rsid w:val="00F55127"/>
    <w:rsid w:val="00F569CD"/>
    <w:rsid w:val="00F57E37"/>
    <w:rsid w:val="00F61720"/>
    <w:rsid w:val="00F719A3"/>
    <w:rsid w:val="00F719C2"/>
    <w:rsid w:val="00F73004"/>
    <w:rsid w:val="00F7687A"/>
    <w:rsid w:val="00F77052"/>
    <w:rsid w:val="00F80FE1"/>
    <w:rsid w:val="00F83752"/>
    <w:rsid w:val="00F855E1"/>
    <w:rsid w:val="00F9442A"/>
    <w:rsid w:val="00FA10D5"/>
    <w:rsid w:val="00FA6028"/>
    <w:rsid w:val="00FA61C7"/>
    <w:rsid w:val="00FA6E4A"/>
    <w:rsid w:val="00FB0E94"/>
    <w:rsid w:val="00FB0EBA"/>
    <w:rsid w:val="00FB1442"/>
    <w:rsid w:val="00FB74C4"/>
    <w:rsid w:val="00FB79D4"/>
    <w:rsid w:val="00FC00C1"/>
    <w:rsid w:val="00FD3EA5"/>
    <w:rsid w:val="00FD458C"/>
    <w:rsid w:val="00FD5D4E"/>
    <w:rsid w:val="00FE1799"/>
    <w:rsid w:val="00FE3290"/>
    <w:rsid w:val="00FE5397"/>
    <w:rsid w:val="00FF21C7"/>
    <w:rsid w:val="00FF2BF3"/>
    <w:rsid w:val="00FF3880"/>
    <w:rsid w:val="00FF4D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9D90"/>
  <w15:docId w15:val="{BF534336-A85F-584C-99F4-0B8BD73B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24E"/>
    <w:pPr>
      <w:spacing w:after="0" w:line="240" w:lineRule="auto"/>
      <w:pPrChange w:id="0" w:author="Microsoft Office User" w:date="2021-01-22T18:37:00Z">
        <w:pPr>
          <w:widowControl w:val="0"/>
          <w:contextualSpacing/>
        </w:pPr>
      </w:pPrChange>
    </w:pPr>
    <w:rPr>
      <w:rFonts w:ascii="Times New Roman" w:eastAsia="Times New Roman" w:hAnsi="Times New Roman" w:cs="Times New Roman"/>
      <w:sz w:val="24"/>
      <w:szCs w:val="24"/>
      <w:lang w:eastAsia="el-GR"/>
      <w:rPrChange w:id="0" w:author="Microsoft Office User" w:date="2021-01-22T18:37:00Z">
        <w:rPr>
          <w:rFonts w:ascii="Arial" w:eastAsia="Arial" w:hAnsi="Arial" w:cs="Arial"/>
          <w:sz w:val="22"/>
          <w:szCs w:val="22"/>
          <w:lang w:val="el-GR" w:eastAsia="el-GR" w:bidi="ar-SA"/>
        </w:rPr>
      </w:rPrChange>
    </w:rPr>
  </w:style>
  <w:style w:type="paragraph" w:styleId="Heading1">
    <w:name w:val="heading 1"/>
    <w:basedOn w:val="Normal"/>
    <w:next w:val="Normal"/>
    <w:link w:val="Heading1Char"/>
    <w:qFormat/>
    <w:rsid w:val="00F5451D"/>
    <w:pPr>
      <w:keepNext/>
      <w:spacing w:before="240" w:after="60"/>
      <w:jc w:val="both"/>
      <w:outlineLvl w:val="0"/>
      <w:pPrChange w:id="1" w:author="Microsoft Office User" w:date="2021-01-22T18:37:00Z">
        <w:pPr>
          <w:keepNext/>
          <w:keepLines/>
          <w:spacing w:before="240"/>
          <w:outlineLvl w:val="0"/>
        </w:pPr>
      </w:pPrChange>
    </w:pPr>
    <w:rPr>
      <w:b/>
      <w:bCs/>
      <w:kern w:val="32"/>
      <w:u w:val="single"/>
      <w:lang w:val="en-GB"/>
      <w:rPrChange w:id="1" w:author="Microsoft Office User" w:date="2021-01-22T18:37:00Z">
        <w:rPr>
          <w:rFonts w:asciiTheme="majorHAnsi" w:eastAsiaTheme="majorEastAsia" w:hAnsiTheme="majorHAnsi" w:cstheme="majorBidi"/>
          <w:color w:val="365F91" w:themeColor="accent1" w:themeShade="BF"/>
          <w:sz w:val="32"/>
          <w:szCs w:val="32"/>
          <w:lang w:val="el-GR" w:eastAsia="el-GR" w:bidi="ar-SA"/>
        </w:rPr>
      </w:rPrChange>
    </w:rPr>
  </w:style>
  <w:style w:type="paragraph" w:styleId="Heading2">
    <w:name w:val="heading 2"/>
    <w:basedOn w:val="Normal"/>
    <w:next w:val="Normal"/>
    <w:link w:val="Heading2Char"/>
    <w:qFormat/>
    <w:rsid w:val="00EF7B96"/>
    <w:pPr>
      <w:keepNext/>
      <w:spacing w:before="240" w:after="60"/>
      <w:outlineLvl w:val="1"/>
      <w:pPrChange w:id="2" w:author="Microsoft Office User" w:date="2021-01-22T18:37:00Z">
        <w:pPr>
          <w:keepNext/>
          <w:spacing w:before="240" w:after="60"/>
          <w:outlineLvl w:val="1"/>
        </w:pPr>
      </w:pPrChange>
    </w:pPr>
    <w:rPr>
      <w:b/>
      <w:bCs/>
      <w:iCs/>
      <w:sz w:val="36"/>
      <w:szCs w:val="36"/>
      <w:rPrChange w:id="2" w:author="Microsoft Office User" w:date="2021-01-22T18:37:00Z">
        <w:rPr>
          <w:b/>
          <w:bCs/>
          <w:iCs/>
          <w:sz w:val="36"/>
          <w:szCs w:val="36"/>
          <w:lang w:val="el-GR" w:eastAsia="el-GR" w:bidi="ar-SA"/>
        </w:rPr>
      </w:rPrChange>
    </w:rPr>
  </w:style>
  <w:style w:type="paragraph" w:styleId="Heading3">
    <w:name w:val="heading 3"/>
    <w:basedOn w:val="Normal"/>
    <w:next w:val="Normal"/>
    <w:link w:val="Heading3Char"/>
    <w:qFormat/>
    <w:rsid w:val="00EF7B96"/>
    <w:pPr>
      <w:keepNext/>
      <w:spacing w:before="240" w:after="60"/>
      <w:outlineLvl w:val="2"/>
      <w:pPrChange w:id="3" w:author="Microsoft Office User" w:date="2021-01-22T18:37:00Z">
        <w:pPr>
          <w:keepNext/>
          <w:spacing w:before="240" w:after="60"/>
          <w:outlineLvl w:val="2"/>
        </w:pPr>
      </w:pPrChange>
    </w:pPr>
    <w:rPr>
      <w:b/>
      <w:bCs/>
      <w:sz w:val="28"/>
      <w:szCs w:val="28"/>
      <w:rPrChange w:id="3" w:author="Microsoft Office User" w:date="2021-01-22T18:37:00Z">
        <w:rPr>
          <w:b/>
          <w:bCs/>
          <w:sz w:val="28"/>
          <w:szCs w:val="28"/>
          <w:lang w:val="el-GR" w:eastAsia="el-GR" w:bidi="ar-SA"/>
        </w:rPr>
      </w:rPrChange>
    </w:rPr>
  </w:style>
  <w:style w:type="paragraph" w:styleId="Heading4">
    <w:name w:val="heading 4"/>
    <w:basedOn w:val="Normal"/>
    <w:next w:val="Normal"/>
    <w:link w:val="Heading4Char"/>
    <w:qFormat/>
    <w:rsid w:val="00EF7B96"/>
    <w:pPr>
      <w:keepNext/>
      <w:spacing w:before="240" w:after="60"/>
      <w:outlineLvl w:val="3"/>
      <w:pPrChange w:id="4" w:author="Microsoft Office User" w:date="2021-01-22T18:37:00Z">
        <w:pPr>
          <w:keepNext/>
          <w:spacing w:before="240" w:after="60"/>
          <w:outlineLvl w:val="3"/>
        </w:pPr>
      </w:pPrChange>
    </w:pPr>
    <w:rPr>
      <w:b/>
      <w:bCs/>
      <w:rPrChange w:id="4" w:author="Microsoft Office User" w:date="2021-01-22T18:37:00Z">
        <w:rPr>
          <w:b/>
          <w:bCs/>
          <w:sz w:val="24"/>
          <w:szCs w:val="24"/>
          <w:lang w:val="el-GR" w:eastAsia="el-GR" w:bidi="ar-SA"/>
        </w:rPr>
      </w:rPrChange>
    </w:rPr>
  </w:style>
  <w:style w:type="paragraph" w:styleId="Heading5">
    <w:name w:val="heading 5"/>
    <w:basedOn w:val="Normal"/>
    <w:next w:val="Normal"/>
    <w:link w:val="Heading5Char"/>
    <w:qFormat/>
    <w:rsid w:val="00EF7B96"/>
    <w:pPr>
      <w:spacing w:before="240" w:after="60"/>
      <w:outlineLvl w:val="4"/>
      <w:pPrChange w:id="5" w:author="Microsoft Office User" w:date="2021-01-22T18:37:00Z">
        <w:pPr>
          <w:spacing w:before="240" w:after="60"/>
          <w:outlineLvl w:val="4"/>
        </w:pPr>
      </w:pPrChange>
    </w:pPr>
    <w:rPr>
      <w:b/>
      <w:bCs/>
      <w:iCs/>
      <w:sz w:val="20"/>
      <w:szCs w:val="20"/>
      <w:rPrChange w:id="5" w:author="Microsoft Office User" w:date="2021-01-22T18:37:00Z">
        <w:rPr>
          <w:b/>
          <w:bCs/>
          <w:iCs/>
          <w:lang w:val="el-GR" w:eastAsia="el-GR" w:bidi="ar-SA"/>
        </w:rPr>
      </w:rPrChange>
    </w:rPr>
  </w:style>
  <w:style w:type="paragraph" w:styleId="Heading6">
    <w:name w:val="heading 6"/>
    <w:basedOn w:val="Normal"/>
    <w:next w:val="Normal"/>
    <w:link w:val="Heading6Char"/>
    <w:qFormat/>
    <w:rsid w:val="00EF7B96"/>
    <w:pPr>
      <w:spacing w:before="240" w:after="60"/>
      <w:outlineLvl w:val="5"/>
      <w:pPrChange w:id="6" w:author="Microsoft Office User" w:date="2021-01-22T18:37:00Z">
        <w:pPr>
          <w:spacing w:before="240" w:after="60"/>
          <w:outlineLvl w:val="5"/>
        </w:pPr>
      </w:pPrChange>
    </w:pPr>
    <w:rPr>
      <w:b/>
      <w:bCs/>
      <w:sz w:val="16"/>
      <w:szCs w:val="16"/>
      <w:rPrChange w:id="6" w:author="Microsoft Office User" w:date="2021-01-22T18:37:00Z">
        <w:rPr>
          <w:b/>
          <w:bCs/>
          <w:sz w:val="16"/>
          <w:szCs w:val="16"/>
          <w:lang w:val="el-GR" w:eastAsia="el-GR"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C68"/>
    <w:pPr>
      <w:tabs>
        <w:tab w:val="center" w:pos="4153"/>
        <w:tab w:val="right" w:pos="8306"/>
      </w:tabs>
    </w:pPr>
  </w:style>
  <w:style w:type="character" w:customStyle="1" w:styleId="HeaderChar">
    <w:name w:val="Header Char"/>
    <w:basedOn w:val="DefaultParagraphFont"/>
    <w:link w:val="Header"/>
    <w:uiPriority w:val="99"/>
    <w:rsid w:val="001B1C68"/>
    <w:rPr>
      <w:rFonts w:ascii="Arial" w:eastAsia="Arial" w:hAnsi="Arial" w:cs="Arial"/>
      <w:lang w:eastAsia="el-GR"/>
    </w:rPr>
  </w:style>
  <w:style w:type="paragraph" w:styleId="Footer">
    <w:name w:val="footer"/>
    <w:basedOn w:val="Normal"/>
    <w:link w:val="FooterChar"/>
    <w:uiPriority w:val="99"/>
    <w:unhideWhenUsed/>
    <w:rsid w:val="001B1C68"/>
    <w:pPr>
      <w:tabs>
        <w:tab w:val="center" w:pos="4153"/>
        <w:tab w:val="right" w:pos="8306"/>
      </w:tabs>
    </w:pPr>
  </w:style>
  <w:style w:type="character" w:customStyle="1" w:styleId="FooterChar">
    <w:name w:val="Footer Char"/>
    <w:basedOn w:val="DefaultParagraphFont"/>
    <w:link w:val="Footer"/>
    <w:uiPriority w:val="99"/>
    <w:rsid w:val="001B1C68"/>
    <w:rPr>
      <w:rFonts w:ascii="Arial" w:eastAsia="Arial" w:hAnsi="Arial" w:cs="Arial"/>
      <w:lang w:eastAsia="el-GR"/>
    </w:rPr>
  </w:style>
  <w:style w:type="table" w:styleId="TableGrid">
    <w:name w:val="Table Grid"/>
    <w:basedOn w:val="TableNormal"/>
    <w:uiPriority w:val="59"/>
    <w:rsid w:val="001A5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1888"/>
    <w:rPr>
      <w:rFonts w:ascii="Times New Roman" w:eastAsia="Times New Roman" w:hAnsi="Times New Roman" w:cs="Times New Roman"/>
      <w:b/>
      <w:bCs/>
      <w:kern w:val="32"/>
      <w:sz w:val="24"/>
      <w:szCs w:val="24"/>
      <w:u w:val="single"/>
      <w:lang w:val="en-GB" w:eastAsia="el-GR"/>
    </w:rPr>
  </w:style>
  <w:style w:type="paragraph" w:styleId="ListParagraph">
    <w:name w:val="List Paragraph"/>
    <w:basedOn w:val="Normal"/>
    <w:uiPriority w:val="34"/>
    <w:qFormat/>
    <w:rsid w:val="003D53E0"/>
    <w:pPr>
      <w:ind w:left="720"/>
      <w:contextualSpacing/>
      <w:pPrChange w:id="7" w:author="Microsoft Office User" w:date="2021-01-22T18:37:00Z">
        <w:pPr>
          <w:ind w:left="720"/>
        </w:pPr>
      </w:pPrChange>
    </w:pPr>
    <w:rPr>
      <w:rPrChange w:id="7" w:author="Microsoft Office User" w:date="2021-01-22T18:37:00Z">
        <w:rPr>
          <w:sz w:val="24"/>
          <w:szCs w:val="24"/>
          <w:lang w:val="el-GR" w:eastAsia="el-GR" w:bidi="ar-SA"/>
        </w:rPr>
      </w:rPrChange>
    </w:rPr>
  </w:style>
  <w:style w:type="paragraph" w:customStyle="1" w:styleId="Level1">
    <w:name w:val="Level 1"/>
    <w:basedOn w:val="Normal"/>
    <w:next w:val="Normal"/>
    <w:uiPriority w:val="99"/>
    <w:rsid w:val="00CA528A"/>
    <w:pPr>
      <w:keepNext/>
      <w:numPr>
        <w:numId w:val="5"/>
      </w:numPr>
      <w:spacing w:before="140" w:after="140" w:line="290" w:lineRule="auto"/>
      <w:jc w:val="both"/>
      <w:outlineLvl w:val="0"/>
    </w:pPr>
    <w:rPr>
      <w:rFonts w:eastAsia="Calibri"/>
      <w:b/>
      <w:kern w:val="20"/>
      <w:szCs w:val="20"/>
      <w:lang w:val="en-GB" w:eastAsia="en-US"/>
    </w:rPr>
  </w:style>
  <w:style w:type="paragraph" w:customStyle="1" w:styleId="Level2">
    <w:name w:val="Level 2"/>
    <w:basedOn w:val="Normal"/>
    <w:uiPriority w:val="99"/>
    <w:rsid w:val="00CA528A"/>
    <w:pPr>
      <w:numPr>
        <w:ilvl w:val="1"/>
        <w:numId w:val="5"/>
      </w:numPr>
      <w:spacing w:after="140" w:line="290" w:lineRule="auto"/>
      <w:jc w:val="both"/>
    </w:pPr>
    <w:rPr>
      <w:rFonts w:eastAsia="Calibri"/>
      <w:kern w:val="20"/>
      <w:sz w:val="20"/>
      <w:szCs w:val="20"/>
      <w:lang w:val="en-GB" w:eastAsia="en-US"/>
    </w:rPr>
  </w:style>
  <w:style w:type="paragraph" w:customStyle="1" w:styleId="Level3">
    <w:name w:val="Level 3"/>
    <w:basedOn w:val="Normal"/>
    <w:uiPriority w:val="99"/>
    <w:rsid w:val="00CA528A"/>
    <w:pPr>
      <w:numPr>
        <w:ilvl w:val="2"/>
        <w:numId w:val="5"/>
      </w:numPr>
      <w:spacing w:after="140" w:line="290" w:lineRule="auto"/>
      <w:jc w:val="both"/>
    </w:pPr>
    <w:rPr>
      <w:rFonts w:eastAsia="Calibri"/>
      <w:kern w:val="20"/>
      <w:sz w:val="20"/>
      <w:szCs w:val="20"/>
      <w:lang w:val="en-GB" w:eastAsia="en-US"/>
    </w:rPr>
  </w:style>
  <w:style w:type="paragraph" w:customStyle="1" w:styleId="Level4">
    <w:name w:val="Level 4"/>
    <w:basedOn w:val="Normal"/>
    <w:uiPriority w:val="99"/>
    <w:qFormat/>
    <w:rsid w:val="00CA528A"/>
    <w:pPr>
      <w:numPr>
        <w:ilvl w:val="3"/>
        <w:numId w:val="5"/>
      </w:numPr>
      <w:spacing w:after="140" w:line="290" w:lineRule="auto"/>
      <w:jc w:val="both"/>
    </w:pPr>
    <w:rPr>
      <w:rFonts w:eastAsia="Calibri"/>
      <w:kern w:val="20"/>
      <w:sz w:val="20"/>
      <w:szCs w:val="20"/>
      <w:lang w:val="en-GB" w:eastAsia="en-US"/>
    </w:rPr>
  </w:style>
  <w:style w:type="paragraph" w:customStyle="1" w:styleId="Level5">
    <w:name w:val="Level 5"/>
    <w:basedOn w:val="Normal"/>
    <w:uiPriority w:val="99"/>
    <w:rsid w:val="00CA528A"/>
    <w:pPr>
      <w:numPr>
        <w:ilvl w:val="4"/>
        <w:numId w:val="5"/>
      </w:numPr>
      <w:spacing w:after="140" w:line="290" w:lineRule="auto"/>
      <w:jc w:val="both"/>
    </w:pPr>
    <w:rPr>
      <w:rFonts w:eastAsia="Calibri"/>
      <w:kern w:val="20"/>
      <w:sz w:val="20"/>
      <w:szCs w:val="20"/>
      <w:lang w:val="en-GB" w:eastAsia="en-US"/>
    </w:rPr>
  </w:style>
  <w:style w:type="paragraph" w:customStyle="1" w:styleId="Level6">
    <w:name w:val="Level 6"/>
    <w:basedOn w:val="Normal"/>
    <w:uiPriority w:val="99"/>
    <w:rsid w:val="00CA528A"/>
    <w:pPr>
      <w:numPr>
        <w:ilvl w:val="5"/>
        <w:numId w:val="5"/>
      </w:numPr>
      <w:spacing w:after="140" w:line="290" w:lineRule="auto"/>
      <w:jc w:val="both"/>
    </w:pPr>
    <w:rPr>
      <w:rFonts w:eastAsia="Calibri"/>
      <w:kern w:val="20"/>
      <w:sz w:val="20"/>
      <w:szCs w:val="20"/>
      <w:lang w:val="en-GB" w:eastAsia="en-US"/>
    </w:rPr>
  </w:style>
  <w:style w:type="paragraph" w:styleId="Revision">
    <w:name w:val="Revision"/>
    <w:hidden/>
    <w:uiPriority w:val="99"/>
    <w:semiHidden/>
    <w:rsid w:val="000B64C2"/>
    <w:pPr>
      <w:spacing w:after="0" w:line="240" w:lineRule="auto"/>
    </w:pPr>
    <w:rPr>
      <w:rFonts w:ascii="Arial" w:eastAsia="Arial" w:hAnsi="Arial" w:cs="Arial"/>
      <w:lang w:eastAsia="el-GR"/>
    </w:rPr>
  </w:style>
  <w:style w:type="character" w:styleId="CommentReference">
    <w:name w:val="annotation reference"/>
    <w:basedOn w:val="DefaultParagraphFont"/>
    <w:uiPriority w:val="99"/>
    <w:semiHidden/>
    <w:unhideWhenUsed/>
    <w:rsid w:val="000B64C2"/>
    <w:rPr>
      <w:sz w:val="16"/>
      <w:szCs w:val="16"/>
    </w:rPr>
  </w:style>
  <w:style w:type="paragraph" w:styleId="CommentText">
    <w:name w:val="annotation text"/>
    <w:basedOn w:val="Normal"/>
    <w:link w:val="CommentTextChar"/>
    <w:uiPriority w:val="99"/>
    <w:semiHidden/>
    <w:unhideWhenUsed/>
    <w:rsid w:val="000B64C2"/>
    <w:rPr>
      <w:sz w:val="20"/>
      <w:szCs w:val="20"/>
    </w:rPr>
  </w:style>
  <w:style w:type="character" w:customStyle="1" w:styleId="CommentTextChar">
    <w:name w:val="Comment Text Char"/>
    <w:basedOn w:val="DefaultParagraphFont"/>
    <w:link w:val="CommentText"/>
    <w:uiPriority w:val="99"/>
    <w:semiHidden/>
    <w:rsid w:val="000B64C2"/>
    <w:rPr>
      <w:rFonts w:ascii="Arial" w:eastAsia="Arial" w:hAnsi="Arial" w:cs="Arial"/>
      <w:sz w:val="20"/>
      <w:szCs w:val="20"/>
      <w:lang w:eastAsia="el-GR"/>
    </w:rPr>
  </w:style>
  <w:style w:type="paragraph" w:styleId="CommentSubject">
    <w:name w:val="annotation subject"/>
    <w:basedOn w:val="CommentText"/>
    <w:next w:val="CommentText"/>
    <w:link w:val="CommentSubjectChar"/>
    <w:uiPriority w:val="99"/>
    <w:semiHidden/>
    <w:unhideWhenUsed/>
    <w:rsid w:val="000B64C2"/>
    <w:rPr>
      <w:b/>
      <w:bCs/>
    </w:rPr>
  </w:style>
  <w:style w:type="character" w:customStyle="1" w:styleId="CommentSubjectChar">
    <w:name w:val="Comment Subject Char"/>
    <w:basedOn w:val="CommentTextChar"/>
    <w:link w:val="CommentSubject"/>
    <w:uiPriority w:val="99"/>
    <w:semiHidden/>
    <w:rsid w:val="000B64C2"/>
    <w:rPr>
      <w:rFonts w:ascii="Arial" w:eastAsia="Arial" w:hAnsi="Arial" w:cs="Arial"/>
      <w:b/>
      <w:bCs/>
      <w:sz w:val="20"/>
      <w:szCs w:val="20"/>
      <w:lang w:eastAsia="el-GR"/>
    </w:rPr>
  </w:style>
  <w:style w:type="paragraph" w:styleId="BalloonText">
    <w:name w:val="Balloon Text"/>
    <w:basedOn w:val="Normal"/>
    <w:link w:val="BalloonTextChar"/>
    <w:uiPriority w:val="99"/>
    <w:semiHidden/>
    <w:unhideWhenUsed/>
    <w:rsid w:val="001237F7"/>
    <w:pPr>
      <w:pPrChange w:id="8" w:author="Microsoft Office User" w:date="2021-01-22T18:37:00Z">
        <w:pPr/>
      </w:pPrChange>
    </w:pPr>
    <w:rPr>
      <w:rFonts w:ascii="Tahoma" w:hAnsi="Tahoma" w:cs="Tahoma"/>
      <w:sz w:val="16"/>
      <w:szCs w:val="16"/>
      <w:rPrChange w:id="8" w:author="Microsoft Office User" w:date="2021-01-22T18:37:00Z">
        <w:rPr>
          <w:sz w:val="18"/>
          <w:szCs w:val="18"/>
          <w:lang w:val="el-GR" w:eastAsia="el-GR" w:bidi="ar-SA"/>
        </w:rPr>
      </w:rPrChange>
    </w:rPr>
  </w:style>
  <w:style w:type="character" w:customStyle="1" w:styleId="BalloonTextChar">
    <w:name w:val="Balloon Text Char"/>
    <w:basedOn w:val="DefaultParagraphFont"/>
    <w:link w:val="BalloonText"/>
    <w:uiPriority w:val="99"/>
    <w:semiHidden/>
    <w:rsid w:val="000B64C2"/>
    <w:rPr>
      <w:rFonts w:ascii="Tahoma" w:eastAsia="Times New Roman" w:hAnsi="Tahoma" w:cs="Tahoma"/>
      <w:sz w:val="16"/>
      <w:szCs w:val="16"/>
      <w:lang w:eastAsia="el-GR"/>
    </w:rPr>
  </w:style>
  <w:style w:type="paragraph" w:styleId="FootnoteText">
    <w:name w:val="footnote text"/>
    <w:basedOn w:val="Normal"/>
    <w:link w:val="FootnoteTextChar"/>
    <w:uiPriority w:val="99"/>
    <w:semiHidden/>
    <w:unhideWhenUsed/>
    <w:rsid w:val="00201893"/>
    <w:rPr>
      <w:sz w:val="20"/>
      <w:szCs w:val="20"/>
    </w:rPr>
  </w:style>
  <w:style w:type="character" w:customStyle="1" w:styleId="FootnoteTextChar">
    <w:name w:val="Footnote Text Char"/>
    <w:basedOn w:val="DefaultParagraphFont"/>
    <w:link w:val="FootnoteText"/>
    <w:uiPriority w:val="99"/>
    <w:semiHidden/>
    <w:rsid w:val="00201893"/>
    <w:rPr>
      <w:rFonts w:ascii="Arial" w:eastAsia="Arial" w:hAnsi="Arial" w:cs="Arial"/>
      <w:sz w:val="20"/>
      <w:szCs w:val="20"/>
      <w:lang w:eastAsia="el-GR"/>
    </w:rPr>
  </w:style>
  <w:style w:type="character" w:styleId="FootnoteReference">
    <w:name w:val="footnote reference"/>
    <w:basedOn w:val="DefaultParagraphFont"/>
    <w:uiPriority w:val="99"/>
    <w:semiHidden/>
    <w:unhideWhenUsed/>
    <w:rsid w:val="00201893"/>
    <w:rPr>
      <w:vertAlign w:val="superscript"/>
    </w:rPr>
  </w:style>
  <w:style w:type="character" w:customStyle="1" w:styleId="Heading2Char">
    <w:name w:val="Heading 2 Char"/>
    <w:basedOn w:val="DefaultParagraphFont"/>
    <w:link w:val="Heading2"/>
    <w:rsid w:val="00953497"/>
    <w:rPr>
      <w:rFonts w:ascii="Times New Roman" w:eastAsia="Times New Roman" w:hAnsi="Times New Roman" w:cs="Times New Roman"/>
      <w:b/>
      <w:bCs/>
      <w:iCs/>
      <w:sz w:val="36"/>
      <w:szCs w:val="36"/>
      <w:lang w:eastAsia="el-GR"/>
    </w:rPr>
  </w:style>
  <w:style w:type="character" w:customStyle="1" w:styleId="Heading3Char">
    <w:name w:val="Heading 3 Char"/>
    <w:basedOn w:val="DefaultParagraphFont"/>
    <w:link w:val="Heading3"/>
    <w:rsid w:val="00953497"/>
    <w:rPr>
      <w:rFonts w:ascii="Times New Roman" w:eastAsia="Times New Roman" w:hAnsi="Times New Roman" w:cs="Times New Roman"/>
      <w:b/>
      <w:bCs/>
      <w:sz w:val="28"/>
      <w:szCs w:val="28"/>
      <w:lang w:eastAsia="el-GR"/>
    </w:rPr>
  </w:style>
  <w:style w:type="character" w:customStyle="1" w:styleId="Heading4Char">
    <w:name w:val="Heading 4 Char"/>
    <w:basedOn w:val="DefaultParagraphFont"/>
    <w:link w:val="Heading4"/>
    <w:rsid w:val="00953497"/>
    <w:rPr>
      <w:rFonts w:ascii="Times New Roman" w:eastAsia="Times New Roman" w:hAnsi="Times New Roman" w:cs="Times New Roman"/>
      <w:b/>
      <w:bCs/>
      <w:sz w:val="24"/>
      <w:szCs w:val="24"/>
      <w:lang w:eastAsia="el-GR"/>
    </w:rPr>
  </w:style>
  <w:style w:type="character" w:customStyle="1" w:styleId="Heading5Char">
    <w:name w:val="Heading 5 Char"/>
    <w:basedOn w:val="DefaultParagraphFont"/>
    <w:link w:val="Heading5"/>
    <w:rsid w:val="00953497"/>
    <w:rPr>
      <w:rFonts w:ascii="Times New Roman" w:eastAsia="Times New Roman" w:hAnsi="Times New Roman" w:cs="Times New Roman"/>
      <w:b/>
      <w:bCs/>
      <w:iCs/>
      <w:sz w:val="20"/>
      <w:szCs w:val="20"/>
      <w:lang w:eastAsia="el-GR"/>
    </w:rPr>
  </w:style>
  <w:style w:type="character" w:customStyle="1" w:styleId="Heading6Char">
    <w:name w:val="Heading 6 Char"/>
    <w:basedOn w:val="DefaultParagraphFont"/>
    <w:link w:val="Heading6"/>
    <w:rsid w:val="00953497"/>
    <w:rPr>
      <w:rFonts w:ascii="Times New Roman" w:eastAsia="Times New Roman" w:hAnsi="Times New Roman" w:cs="Times New Roman"/>
      <w:b/>
      <w:bCs/>
      <w:sz w:val="16"/>
      <w:szCs w:val="1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6889">
      <w:bodyDiv w:val="1"/>
      <w:marLeft w:val="0"/>
      <w:marRight w:val="0"/>
      <w:marTop w:val="0"/>
      <w:marBottom w:val="0"/>
      <w:divBdr>
        <w:top w:val="none" w:sz="0" w:space="0" w:color="auto"/>
        <w:left w:val="none" w:sz="0" w:space="0" w:color="auto"/>
        <w:bottom w:val="none" w:sz="0" w:space="0" w:color="auto"/>
        <w:right w:val="none" w:sz="0" w:space="0" w:color="auto"/>
      </w:divBdr>
    </w:div>
    <w:div w:id="69861481">
      <w:bodyDiv w:val="1"/>
      <w:marLeft w:val="0"/>
      <w:marRight w:val="0"/>
      <w:marTop w:val="0"/>
      <w:marBottom w:val="0"/>
      <w:divBdr>
        <w:top w:val="none" w:sz="0" w:space="0" w:color="auto"/>
        <w:left w:val="none" w:sz="0" w:space="0" w:color="auto"/>
        <w:bottom w:val="none" w:sz="0" w:space="0" w:color="auto"/>
        <w:right w:val="none" w:sz="0" w:space="0" w:color="auto"/>
      </w:divBdr>
    </w:div>
    <w:div w:id="139618655">
      <w:bodyDiv w:val="1"/>
      <w:marLeft w:val="0"/>
      <w:marRight w:val="0"/>
      <w:marTop w:val="0"/>
      <w:marBottom w:val="0"/>
      <w:divBdr>
        <w:top w:val="none" w:sz="0" w:space="0" w:color="auto"/>
        <w:left w:val="none" w:sz="0" w:space="0" w:color="auto"/>
        <w:bottom w:val="none" w:sz="0" w:space="0" w:color="auto"/>
        <w:right w:val="none" w:sz="0" w:space="0" w:color="auto"/>
      </w:divBdr>
      <w:divsChild>
        <w:div w:id="774712053">
          <w:marLeft w:val="0"/>
          <w:marRight w:val="0"/>
          <w:marTop w:val="0"/>
          <w:marBottom w:val="0"/>
          <w:divBdr>
            <w:top w:val="none" w:sz="0" w:space="0" w:color="auto"/>
            <w:left w:val="none" w:sz="0" w:space="0" w:color="auto"/>
            <w:bottom w:val="none" w:sz="0" w:space="0" w:color="auto"/>
            <w:right w:val="none" w:sz="0" w:space="0" w:color="auto"/>
          </w:divBdr>
          <w:divsChild>
            <w:div w:id="1480607967">
              <w:marLeft w:val="0"/>
              <w:marRight w:val="0"/>
              <w:marTop w:val="0"/>
              <w:marBottom w:val="0"/>
              <w:divBdr>
                <w:top w:val="none" w:sz="0" w:space="0" w:color="auto"/>
                <w:left w:val="none" w:sz="0" w:space="0" w:color="auto"/>
                <w:bottom w:val="none" w:sz="0" w:space="0" w:color="auto"/>
                <w:right w:val="none" w:sz="0" w:space="0" w:color="auto"/>
              </w:divBdr>
              <w:divsChild>
                <w:div w:id="17054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52210">
      <w:bodyDiv w:val="1"/>
      <w:marLeft w:val="0"/>
      <w:marRight w:val="0"/>
      <w:marTop w:val="0"/>
      <w:marBottom w:val="0"/>
      <w:divBdr>
        <w:top w:val="none" w:sz="0" w:space="0" w:color="auto"/>
        <w:left w:val="none" w:sz="0" w:space="0" w:color="auto"/>
        <w:bottom w:val="none" w:sz="0" w:space="0" w:color="auto"/>
        <w:right w:val="none" w:sz="0" w:space="0" w:color="auto"/>
      </w:divBdr>
      <w:divsChild>
        <w:div w:id="1953630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2868975">
              <w:marLeft w:val="0"/>
              <w:marRight w:val="0"/>
              <w:marTop w:val="0"/>
              <w:marBottom w:val="0"/>
              <w:divBdr>
                <w:top w:val="none" w:sz="0" w:space="0" w:color="auto"/>
                <w:left w:val="none" w:sz="0" w:space="0" w:color="auto"/>
                <w:bottom w:val="none" w:sz="0" w:space="0" w:color="auto"/>
                <w:right w:val="none" w:sz="0" w:space="0" w:color="auto"/>
              </w:divBdr>
              <w:divsChild>
                <w:div w:id="428694995">
                  <w:marLeft w:val="0"/>
                  <w:marRight w:val="0"/>
                  <w:marTop w:val="0"/>
                  <w:marBottom w:val="0"/>
                  <w:divBdr>
                    <w:top w:val="none" w:sz="0" w:space="0" w:color="auto"/>
                    <w:left w:val="none" w:sz="0" w:space="0" w:color="auto"/>
                    <w:bottom w:val="none" w:sz="0" w:space="0" w:color="auto"/>
                    <w:right w:val="none" w:sz="0" w:space="0" w:color="auto"/>
                  </w:divBdr>
                  <w:divsChild>
                    <w:div w:id="16082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78793">
      <w:bodyDiv w:val="1"/>
      <w:marLeft w:val="0"/>
      <w:marRight w:val="0"/>
      <w:marTop w:val="0"/>
      <w:marBottom w:val="0"/>
      <w:divBdr>
        <w:top w:val="none" w:sz="0" w:space="0" w:color="auto"/>
        <w:left w:val="none" w:sz="0" w:space="0" w:color="auto"/>
        <w:bottom w:val="none" w:sz="0" w:space="0" w:color="auto"/>
        <w:right w:val="none" w:sz="0" w:space="0" w:color="auto"/>
      </w:divBdr>
    </w:div>
    <w:div w:id="1505902336">
      <w:bodyDiv w:val="1"/>
      <w:marLeft w:val="0"/>
      <w:marRight w:val="0"/>
      <w:marTop w:val="0"/>
      <w:marBottom w:val="0"/>
      <w:divBdr>
        <w:top w:val="none" w:sz="0" w:space="0" w:color="auto"/>
        <w:left w:val="none" w:sz="0" w:space="0" w:color="auto"/>
        <w:bottom w:val="none" w:sz="0" w:space="0" w:color="auto"/>
        <w:right w:val="none" w:sz="0" w:space="0" w:color="auto"/>
      </w:divBdr>
    </w:div>
    <w:div w:id="1741436988">
      <w:bodyDiv w:val="1"/>
      <w:marLeft w:val="0"/>
      <w:marRight w:val="0"/>
      <w:marTop w:val="0"/>
      <w:marBottom w:val="0"/>
      <w:divBdr>
        <w:top w:val="none" w:sz="0" w:space="0" w:color="auto"/>
        <w:left w:val="none" w:sz="0" w:space="0" w:color="auto"/>
        <w:bottom w:val="none" w:sz="0" w:space="0" w:color="auto"/>
        <w:right w:val="none" w:sz="0" w:space="0" w:color="auto"/>
      </w:divBdr>
    </w:div>
    <w:div w:id="199382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A5C02E-FDF0-ED47-828F-560E1B28A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7310</Words>
  <Characters>41671</Characters>
  <Application>Microsoft Office Word</Application>
  <DocSecurity>0</DocSecurity>
  <Lines>347</Lines>
  <Paragraphs>97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Hewlett-Packard Company</Company>
  <LinksUpToDate>false</LinksUpToDate>
  <CharactersWithSpaces>48884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James Hazard</cp:lastModifiedBy>
  <cp:revision>1</cp:revision>
  <dcterms:created xsi:type="dcterms:W3CDTF">2018-11-13T10:25:00Z</dcterms:created>
  <dcterms:modified xsi:type="dcterms:W3CDTF">2021-01-23T03:00:00Z</dcterms:modified>
</cp:coreProperties>
</file>